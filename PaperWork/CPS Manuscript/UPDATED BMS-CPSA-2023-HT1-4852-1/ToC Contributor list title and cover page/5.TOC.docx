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CB8E" w14:textId="77777777" w:rsidR="009C462A" w:rsidRDefault="009C462A" w:rsidP="009C462A">
      <w:pPr>
        <w:jc w:val="center"/>
        <w:rPr>
          <w:rFonts w:ascii="Times New Roman" w:hAnsi="Times New Roman" w:cs="Times New Roman"/>
          <w:sz w:val="24"/>
        </w:rPr>
      </w:pPr>
      <w:r w:rsidRPr="00CD6E50">
        <w:rPr>
          <w:rFonts w:ascii="Times New Roman" w:hAnsi="Times New Roman" w:cs="Times New Roman"/>
          <w:b/>
          <w:sz w:val="24"/>
        </w:rPr>
        <w:t>CONTENTS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487"/>
        <w:tblGridChange w:id="0">
          <w:tblGrid>
            <w:gridCol w:w="8755"/>
            <w:gridCol w:w="487"/>
          </w:tblGrid>
        </w:tblGridChange>
      </w:tblGrid>
      <w:tr w:rsidR="009C462A" w14:paraId="2C8FE67B" w14:textId="77777777" w:rsidTr="0094008B">
        <w:trPr>
          <w:trHeight w:val="20"/>
        </w:trPr>
        <w:tc>
          <w:tcPr>
            <w:tcW w:w="8755" w:type="dxa"/>
          </w:tcPr>
          <w:p w14:paraId="0011EAB2" w14:textId="77777777" w:rsidR="009C462A" w:rsidRPr="009C462A" w:rsidRDefault="009C462A">
            <w:pPr>
              <w:rPr>
                <w:rFonts w:ascii="Times New Roman" w:hAnsi="Times New Roman" w:cs="Times New Roman"/>
              </w:rPr>
            </w:pPr>
            <w:r w:rsidRPr="009C462A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PREFACE</w:t>
            </w:r>
            <w:r w:rsidR="0070577D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 xml:space="preserve"> </w:t>
            </w:r>
            <w:r w:rsidRPr="009C462A">
              <w:rPr>
                <w:rFonts w:ascii="Times New Roman" w:hAnsi="Times New Roman" w:cs="Times New Roman"/>
                <w:sz w:val="18"/>
                <w:szCs w:val="18"/>
              </w:rPr>
              <w:t xml:space="preserve"> ..............................................................................................................................................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</w:t>
            </w:r>
            <w:r w:rsidR="00F96A86">
              <w:rPr>
                <w:rFonts w:ascii="Times New Roman" w:hAnsi="Times New Roman" w:cs="Times New Roman"/>
                <w:sz w:val="18"/>
                <w:szCs w:val="18"/>
              </w:rPr>
              <w:t>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487" w:type="dxa"/>
          </w:tcPr>
          <w:p w14:paraId="4A65558D" w14:textId="77777777" w:rsidR="009C462A" w:rsidRPr="009C462A" w:rsidRDefault="009C462A">
            <w:pPr>
              <w:rPr>
                <w:rFonts w:ascii="Times New Roman" w:hAnsi="Times New Roman" w:cs="Times New Roman"/>
              </w:rPr>
            </w:pPr>
            <w:proofErr w:type="spellStart"/>
            <w:r w:rsidRPr="009C462A">
              <w:rPr>
                <w:rFonts w:ascii="Times New Roman" w:hAnsi="Times New Roman" w:cs="Times New Roman"/>
              </w:rPr>
              <w:t>i</w:t>
            </w:r>
            <w:proofErr w:type="spellEnd"/>
          </w:p>
        </w:tc>
      </w:tr>
      <w:tr w:rsidR="009C462A" w14:paraId="6A97DC32" w14:textId="77777777" w:rsidTr="0094008B">
        <w:trPr>
          <w:trHeight w:val="20"/>
        </w:trPr>
        <w:tc>
          <w:tcPr>
            <w:tcW w:w="8755" w:type="dxa"/>
          </w:tcPr>
          <w:p w14:paraId="2B7F7977" w14:textId="77777777" w:rsidR="009C462A" w:rsidRDefault="009C46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6E50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LIST OF CONTRIBUTORS</w:t>
            </w:r>
            <w:r w:rsidR="0070577D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 xml:space="preserve"> </w:t>
            </w:r>
            <w:r w:rsidRPr="009C462A">
              <w:rPr>
                <w:rFonts w:ascii="Times New Roman" w:hAnsi="Times New Roman" w:cs="Times New Roman"/>
                <w:sz w:val="18"/>
                <w:szCs w:val="18"/>
              </w:rPr>
              <w:t>.......................</w:t>
            </w:r>
            <w:r w:rsidR="0070577D">
              <w:rPr>
                <w:rFonts w:ascii="Times New Roman" w:hAnsi="Times New Roman" w:cs="Times New Roman"/>
                <w:sz w:val="18"/>
                <w:szCs w:val="18"/>
              </w:rPr>
              <w:t>..............................</w:t>
            </w:r>
            <w:r w:rsidRPr="009C462A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</w:t>
            </w:r>
            <w:r w:rsidR="00F96A86">
              <w:rPr>
                <w:rFonts w:ascii="Times New Roman" w:hAnsi="Times New Roman" w:cs="Times New Roman"/>
                <w:sz w:val="18"/>
                <w:szCs w:val="18"/>
              </w:rPr>
              <w:t>...........</w:t>
            </w:r>
          </w:p>
          <w:p w14:paraId="2789BF26" w14:textId="2EA92F11" w:rsidR="001065F6" w:rsidRDefault="001065F6"/>
        </w:tc>
        <w:tc>
          <w:tcPr>
            <w:tcW w:w="487" w:type="dxa"/>
          </w:tcPr>
          <w:p w14:paraId="6A76CCB3" w14:textId="77777777" w:rsidR="009C462A" w:rsidRPr="009C462A" w:rsidRDefault="009C462A">
            <w:pPr>
              <w:rPr>
                <w:rFonts w:ascii="Times New Roman" w:hAnsi="Times New Roman" w:cs="Times New Roman"/>
              </w:rPr>
            </w:pPr>
            <w:r w:rsidRPr="009C462A">
              <w:rPr>
                <w:rFonts w:ascii="Times New Roman" w:hAnsi="Times New Roman" w:cs="Times New Roman"/>
              </w:rPr>
              <w:t>ii</w:t>
            </w:r>
          </w:p>
        </w:tc>
      </w:tr>
      <w:tr w:rsidR="009C462A" w14:paraId="49F46C40" w14:textId="77777777" w:rsidTr="0094008B">
        <w:trPr>
          <w:trHeight w:val="20"/>
        </w:trPr>
        <w:tc>
          <w:tcPr>
            <w:tcW w:w="8755" w:type="dxa"/>
          </w:tcPr>
          <w:p w14:paraId="5EE75CF4" w14:textId="76D05C5D" w:rsidR="009C462A" w:rsidRDefault="00716CB6">
            <w:r w:rsidRPr="00CD6E50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CHAPTER 1</w:t>
            </w:r>
            <w:r>
              <w:t xml:space="preserve"> </w:t>
            </w:r>
            <w:r w:rsidRPr="00716CB6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AN ANALYTICAL APPROACH TO RESCUE AUTOMATION FROM EXTERNAL ASSAULTS</w:t>
            </w:r>
            <w:r w:rsidRPr="009C462A">
              <w:rPr>
                <w:rFonts w:ascii="Times New Roman" w:hAnsi="Times New Roman" w:cs="Times New Roman"/>
                <w:sz w:val="18"/>
                <w:szCs w:val="18"/>
              </w:rPr>
              <w:t>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......................................................................................................................................</w:t>
            </w:r>
          </w:p>
        </w:tc>
        <w:tc>
          <w:tcPr>
            <w:tcW w:w="487" w:type="dxa"/>
          </w:tcPr>
          <w:p w14:paraId="6CE5E0F8" w14:textId="77777777" w:rsidR="009C462A" w:rsidRDefault="009C462A">
            <w:r w:rsidRPr="00CD6E50">
              <w:rPr>
                <w:rFonts w:ascii="Times New Roman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9C462A" w14:paraId="18C51030" w14:textId="77777777" w:rsidTr="0094008B">
        <w:trPr>
          <w:trHeight w:val="20"/>
        </w:trPr>
        <w:tc>
          <w:tcPr>
            <w:tcW w:w="8755" w:type="dxa"/>
          </w:tcPr>
          <w:p w14:paraId="37EA24FB" w14:textId="77777777" w:rsidR="009C462A" w:rsidRDefault="009C462A" w:rsidP="007F7891">
            <w:pPr>
              <w:ind w:firstLine="567"/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</w:pPr>
            <w:proofErr w:type="spellStart"/>
            <w:r w:rsidRPr="00CD6E50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>Isha</w:t>
            </w:r>
            <w:proofErr w:type="spellEnd"/>
            <w:r w:rsidRPr="00CD6E50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 xml:space="preserve"> Singh and Jagdeep Kaur</w:t>
            </w:r>
          </w:p>
          <w:p w14:paraId="5F5D2021" w14:textId="31EBA372" w:rsidR="001065F6" w:rsidRDefault="001065F6" w:rsidP="007F7891">
            <w:pPr>
              <w:ind w:firstLine="567"/>
            </w:pPr>
          </w:p>
        </w:tc>
        <w:tc>
          <w:tcPr>
            <w:tcW w:w="487" w:type="dxa"/>
          </w:tcPr>
          <w:p w14:paraId="12A6818F" w14:textId="77777777" w:rsidR="009C462A" w:rsidRDefault="009C462A"/>
        </w:tc>
      </w:tr>
      <w:tr w:rsidR="009C462A" w14:paraId="7A8D4323" w14:textId="77777777" w:rsidTr="0094008B">
        <w:trPr>
          <w:trHeight w:val="20"/>
        </w:trPr>
        <w:tc>
          <w:tcPr>
            <w:tcW w:w="8755" w:type="dxa"/>
          </w:tcPr>
          <w:p w14:paraId="43D9D18B" w14:textId="199E0F84" w:rsidR="009C462A" w:rsidRDefault="009C462A" w:rsidP="007F7891">
            <w:pPr>
              <w:ind w:firstLine="567"/>
              <w:jc w:val="both"/>
            </w:pPr>
            <w:r w:rsidRPr="00CD6E5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INTRODUCTION</w:t>
            </w:r>
            <w:r w:rsidR="0070577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D6E50">
              <w:rPr>
                <w:rFonts w:ascii="Times New Roman" w:hAnsi="Times New Roman" w:cs="Times New Roman"/>
                <w:sz w:val="18"/>
                <w:szCs w:val="18"/>
              </w:rPr>
              <w:t>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</w:t>
            </w:r>
            <w:r w:rsidR="001547E2">
              <w:rPr>
                <w:rFonts w:ascii="Times New Roman" w:hAnsi="Times New Roman" w:cs="Times New Roman"/>
                <w:sz w:val="18"/>
                <w:szCs w:val="18"/>
              </w:rPr>
              <w:t>.........</w:t>
            </w:r>
          </w:p>
        </w:tc>
        <w:tc>
          <w:tcPr>
            <w:tcW w:w="487" w:type="dxa"/>
          </w:tcPr>
          <w:p w14:paraId="16489BCA" w14:textId="77777777" w:rsidR="009C462A" w:rsidRDefault="009C462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9C462A" w14:paraId="55A2A5FE" w14:textId="77777777" w:rsidTr="0094008B">
        <w:trPr>
          <w:trHeight w:val="20"/>
        </w:trPr>
        <w:tc>
          <w:tcPr>
            <w:tcW w:w="8755" w:type="dxa"/>
          </w:tcPr>
          <w:p w14:paraId="18557CBE" w14:textId="7D7A329A" w:rsidR="009C462A" w:rsidRPr="007203FF" w:rsidRDefault="009C462A" w:rsidP="00275C7E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 </w:t>
            </w:r>
            <w:r w:rsidRPr="007203FF">
              <w:rPr>
                <w:rFonts w:ascii="Times New Roman" w:hAnsi="Times New Roman" w:cs="Times New Roman"/>
                <w:bCs/>
                <w:sz w:val="20"/>
                <w:szCs w:val="24"/>
              </w:rPr>
              <w:t>Cyber Security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</w:t>
            </w:r>
            <w:r w:rsidRPr="007203FF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</w:t>
            </w:r>
            <w:r w:rsidR="001547E2">
              <w:rPr>
                <w:rFonts w:ascii="Times New Roman" w:hAnsi="Times New Roman" w:cs="Times New Roman"/>
                <w:sz w:val="18"/>
                <w:szCs w:val="18"/>
              </w:rPr>
              <w:t>..........</w:t>
            </w:r>
          </w:p>
        </w:tc>
        <w:tc>
          <w:tcPr>
            <w:tcW w:w="487" w:type="dxa"/>
          </w:tcPr>
          <w:p w14:paraId="229F5593" w14:textId="77777777" w:rsidR="009C462A" w:rsidRPr="009C462A" w:rsidRDefault="009C46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62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9C462A" w14:paraId="4FD35A5E" w14:textId="77777777" w:rsidTr="0094008B">
        <w:trPr>
          <w:trHeight w:val="20"/>
        </w:trPr>
        <w:tc>
          <w:tcPr>
            <w:tcW w:w="8755" w:type="dxa"/>
          </w:tcPr>
          <w:p w14:paraId="5BC6E6F3" w14:textId="31EEE21C" w:rsidR="009C462A" w:rsidRPr="007203FF" w:rsidRDefault="009C462A" w:rsidP="00275C7E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 </w:t>
            </w:r>
            <w:r w:rsidRPr="007203FF">
              <w:rPr>
                <w:rFonts w:ascii="Times New Roman" w:hAnsi="Times New Roman" w:cs="Times New Roman"/>
                <w:bCs/>
                <w:sz w:val="20"/>
                <w:szCs w:val="24"/>
              </w:rPr>
              <w:t>Cyber Attacks</w:t>
            </w:r>
            <w:r w:rsidRPr="007203FF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.........................................................................................................................................</w:t>
            </w:r>
            <w:r w:rsidR="001547E2">
              <w:rPr>
                <w:rFonts w:ascii="Times New Roman" w:hAnsi="Times New Roman" w:cs="Times New Roman"/>
                <w:sz w:val="18"/>
                <w:szCs w:val="18"/>
              </w:rPr>
              <w:t>........</w:t>
            </w:r>
            <w:r w:rsidRPr="007203FF">
              <w:rPr>
                <w:rFonts w:ascii="Times New Roman" w:hAnsi="Times New Roman" w:cs="Times New Roman"/>
                <w:sz w:val="18"/>
                <w:szCs w:val="18"/>
              </w:rPr>
              <w:t>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</w:t>
            </w:r>
            <w:ins w:id="1" w:author="Dr. K. Anitha Kumari PSGCT" w:date="2023-01-05T14:15:00Z">
              <w:r w:rsidR="0081613A">
                <w:rPr>
                  <w:rFonts w:ascii="Times New Roman" w:hAnsi="Times New Roman" w:cs="Times New Roman"/>
                  <w:sz w:val="18"/>
                  <w:szCs w:val="18"/>
                </w:rPr>
                <w:t>.</w:t>
              </w:r>
            </w:ins>
          </w:p>
        </w:tc>
        <w:tc>
          <w:tcPr>
            <w:tcW w:w="487" w:type="dxa"/>
          </w:tcPr>
          <w:p w14:paraId="7896E4C5" w14:textId="77777777" w:rsidR="009C462A" w:rsidRPr="009C462A" w:rsidRDefault="009C46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62A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9C462A" w14:paraId="2077A66E" w14:textId="77777777" w:rsidTr="0094008B">
        <w:trPr>
          <w:trHeight w:val="215"/>
        </w:trPr>
        <w:tc>
          <w:tcPr>
            <w:tcW w:w="8755" w:type="dxa"/>
          </w:tcPr>
          <w:p w14:paraId="7A3EAB46" w14:textId="77777777" w:rsidR="009C462A" w:rsidRPr="007203FF" w:rsidRDefault="009C462A" w:rsidP="00275C7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 </w:t>
            </w:r>
            <w:r w:rsidRPr="007203FF">
              <w:rPr>
                <w:rFonts w:ascii="Times New Roman" w:hAnsi="Times New Roman" w:cs="Times New Roman"/>
                <w:bCs/>
                <w:sz w:val="20"/>
                <w:szCs w:val="24"/>
              </w:rPr>
              <w:t>Internal Assaults of System</w:t>
            </w:r>
            <w:r w:rsidRPr="007203FF">
              <w:rPr>
                <w:rFonts w:ascii="Times New Roman" w:hAnsi="Times New Roman" w:cs="Times New Roman"/>
                <w:sz w:val="18"/>
                <w:szCs w:val="18"/>
              </w:rPr>
              <w:t>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</w:t>
            </w:r>
            <w:r w:rsidRPr="007203FF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</w:t>
            </w:r>
            <w:r w:rsidR="001547E2">
              <w:rPr>
                <w:rFonts w:ascii="Times New Roman" w:hAnsi="Times New Roman" w:cs="Times New Roman"/>
                <w:sz w:val="18"/>
                <w:szCs w:val="18"/>
              </w:rPr>
              <w:t>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</w:t>
            </w:r>
          </w:p>
        </w:tc>
        <w:tc>
          <w:tcPr>
            <w:tcW w:w="487" w:type="dxa"/>
          </w:tcPr>
          <w:p w14:paraId="4577D01C" w14:textId="6D1D6DC0" w:rsidR="009C462A" w:rsidRPr="009C462A" w:rsidRDefault="009C462A" w:rsidP="007F78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62A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9C462A" w14:paraId="6F4E2BD7" w14:textId="77777777" w:rsidTr="0094008B">
        <w:trPr>
          <w:trHeight w:val="20"/>
        </w:trPr>
        <w:tc>
          <w:tcPr>
            <w:tcW w:w="8755" w:type="dxa"/>
          </w:tcPr>
          <w:p w14:paraId="29387EC9" w14:textId="15F334B1" w:rsidR="009C462A" w:rsidRPr="004B7E0B" w:rsidRDefault="004B7E0B" w:rsidP="00275C7E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4B7E0B">
              <w:rPr>
                <w:rFonts w:ascii="Times New Roman" w:hAnsi="Times New Roman" w:cs="Times New Roman"/>
                <w:sz w:val="20"/>
                <w:szCs w:val="24"/>
              </w:rPr>
              <w:t xml:space="preserve">           Types of </w:t>
            </w:r>
            <w:r w:rsidRPr="007203FF">
              <w:rPr>
                <w:rFonts w:ascii="Times New Roman" w:hAnsi="Times New Roman" w:cs="Times New Roman"/>
                <w:bCs/>
                <w:sz w:val="20"/>
                <w:szCs w:val="24"/>
              </w:rPr>
              <w:t>Internal Assaults</w:t>
            </w:r>
            <w:r w:rsidRPr="004B7E0B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</w:t>
            </w:r>
            <w:r w:rsidR="00CF1942">
              <w:rPr>
                <w:rFonts w:ascii="Times New Roman" w:hAnsi="Times New Roman" w:cs="Times New Roman"/>
                <w:sz w:val="18"/>
                <w:szCs w:val="18"/>
              </w:rPr>
              <w:t>.......................</w:t>
            </w:r>
            <w:r w:rsidRPr="004B7E0B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487" w:type="dxa"/>
          </w:tcPr>
          <w:p w14:paraId="7764C107" w14:textId="77777777" w:rsidR="009C462A" w:rsidRPr="009C462A" w:rsidRDefault="009C46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62A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9C462A" w14:paraId="5420E378" w14:textId="77777777" w:rsidTr="0094008B">
        <w:trPr>
          <w:trHeight w:val="20"/>
        </w:trPr>
        <w:tc>
          <w:tcPr>
            <w:tcW w:w="8755" w:type="dxa"/>
          </w:tcPr>
          <w:p w14:paraId="0D9125A0" w14:textId="603631ED" w:rsidR="009C462A" w:rsidRPr="00CF1942" w:rsidRDefault="00CF1942" w:rsidP="009C462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F1942">
              <w:rPr>
                <w:rFonts w:ascii="Times New Roman" w:hAnsi="Times New Roman" w:cs="Times New Roman"/>
                <w:sz w:val="20"/>
                <w:szCs w:val="24"/>
              </w:rPr>
              <w:t xml:space="preserve">           External </w:t>
            </w:r>
            <w:r w:rsidRPr="007203FF">
              <w:rPr>
                <w:rFonts w:ascii="Times New Roman" w:hAnsi="Times New Roman" w:cs="Times New Roman"/>
                <w:bCs/>
                <w:sz w:val="20"/>
                <w:szCs w:val="24"/>
              </w:rPr>
              <w:t>Assaults of System</w:t>
            </w:r>
            <w:r w:rsidRPr="00CF1942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</w:t>
            </w:r>
          </w:p>
        </w:tc>
        <w:tc>
          <w:tcPr>
            <w:tcW w:w="487" w:type="dxa"/>
          </w:tcPr>
          <w:p w14:paraId="145D2353" w14:textId="77777777" w:rsidR="009C462A" w:rsidRPr="00985B37" w:rsidRDefault="00985B3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85B3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985B37" w14:paraId="31E0C432" w14:textId="77777777" w:rsidTr="0094008B">
        <w:trPr>
          <w:trHeight w:val="20"/>
        </w:trPr>
        <w:tc>
          <w:tcPr>
            <w:tcW w:w="8755" w:type="dxa"/>
          </w:tcPr>
          <w:p w14:paraId="51E0D8AE" w14:textId="4503A74B" w:rsidR="00985B37" w:rsidRPr="00F658E6" w:rsidRDefault="00CF1942" w:rsidP="00985B37">
            <w:pPr>
              <w:ind w:left="54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B7E0B">
              <w:rPr>
                <w:rFonts w:ascii="Times New Roman" w:hAnsi="Times New Roman" w:cs="Times New Roman"/>
                <w:sz w:val="20"/>
                <w:szCs w:val="24"/>
              </w:rPr>
              <w:t xml:space="preserve">Types of 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Ex</w:t>
            </w:r>
            <w:r w:rsidRPr="007203FF">
              <w:rPr>
                <w:rFonts w:ascii="Times New Roman" w:hAnsi="Times New Roman" w:cs="Times New Roman"/>
                <w:bCs/>
                <w:sz w:val="20"/>
                <w:szCs w:val="24"/>
              </w:rPr>
              <w:t>ternal Assaults</w:t>
            </w:r>
            <w:r w:rsidR="00985B37" w:rsidRPr="00F658E6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</w:t>
            </w:r>
            <w:r w:rsidR="00985B37">
              <w:rPr>
                <w:rFonts w:ascii="Times New Roman" w:hAnsi="Times New Roman" w:cs="Times New Roman"/>
                <w:sz w:val="18"/>
                <w:szCs w:val="18"/>
              </w:rPr>
              <w:t>................</w:t>
            </w:r>
            <w:r w:rsidR="00D6798C">
              <w:rPr>
                <w:rFonts w:ascii="Times New Roman" w:hAnsi="Times New Roman" w:cs="Times New Roman"/>
                <w:sz w:val="18"/>
                <w:szCs w:val="18"/>
              </w:rPr>
              <w:t>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</w:t>
            </w:r>
          </w:p>
        </w:tc>
        <w:tc>
          <w:tcPr>
            <w:tcW w:w="487" w:type="dxa"/>
          </w:tcPr>
          <w:p w14:paraId="39E56F04" w14:textId="77777777" w:rsidR="00985B37" w:rsidRPr="00985B37" w:rsidRDefault="00985B3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85B37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985B37" w14:paraId="4FC80A71" w14:textId="77777777" w:rsidTr="0094008B">
        <w:trPr>
          <w:trHeight w:val="20"/>
        </w:trPr>
        <w:tc>
          <w:tcPr>
            <w:tcW w:w="8755" w:type="dxa"/>
          </w:tcPr>
          <w:p w14:paraId="102D7408" w14:textId="10CEDA7B" w:rsidR="00985B37" w:rsidRPr="001F10DF" w:rsidRDefault="00985B37" w:rsidP="00985B37">
            <w:pPr>
              <w:ind w:left="54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1F10DF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REVIEW</w:t>
            </w:r>
            <w:r w:rsidRPr="001F10DF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</w:t>
            </w:r>
            <w:r w:rsidR="00D6798C">
              <w:rPr>
                <w:rFonts w:ascii="Times New Roman" w:hAnsi="Times New Roman" w:cs="Times New Roman"/>
                <w:sz w:val="18"/>
                <w:szCs w:val="18"/>
              </w:rPr>
              <w:t>.........</w:t>
            </w:r>
            <w:ins w:id="2" w:author="Dr. K. Anitha Kumari PSGCT" w:date="2023-01-05T14:15:00Z">
              <w:r w:rsidR="0081613A">
                <w:rPr>
                  <w:rFonts w:ascii="Times New Roman" w:hAnsi="Times New Roman" w:cs="Times New Roman"/>
                  <w:sz w:val="18"/>
                  <w:szCs w:val="18"/>
                </w:rPr>
                <w:t>..</w:t>
              </w:r>
            </w:ins>
          </w:p>
        </w:tc>
        <w:tc>
          <w:tcPr>
            <w:tcW w:w="487" w:type="dxa"/>
          </w:tcPr>
          <w:p w14:paraId="3AC918C5" w14:textId="77777777" w:rsidR="00985B37" w:rsidRPr="00A705BB" w:rsidRDefault="00985B3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705BB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985B37" w14:paraId="2784BD8E" w14:textId="77777777" w:rsidTr="0094008B">
        <w:trPr>
          <w:trHeight w:val="20"/>
        </w:trPr>
        <w:tc>
          <w:tcPr>
            <w:tcW w:w="8755" w:type="dxa"/>
          </w:tcPr>
          <w:p w14:paraId="484578D4" w14:textId="5C54EE9F" w:rsidR="00985B37" w:rsidRPr="001F10DF" w:rsidRDefault="00985B37" w:rsidP="00985B37">
            <w:pPr>
              <w:ind w:left="54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F10DF">
              <w:rPr>
                <w:rFonts w:ascii="Times New Roman" w:hAnsi="Times New Roman" w:cs="Times New Roman"/>
                <w:bCs/>
                <w:sz w:val="20"/>
                <w:szCs w:val="24"/>
              </w:rPr>
              <w:t>Internet Security</w:t>
            </w:r>
            <w:r w:rsidRPr="001F10DF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</w:t>
            </w:r>
            <w:r w:rsidR="00D6798C">
              <w:rPr>
                <w:rFonts w:ascii="Times New Roman" w:hAnsi="Times New Roman" w:cs="Times New Roman"/>
                <w:sz w:val="18"/>
                <w:szCs w:val="18"/>
              </w:rPr>
              <w:t>......</w:t>
            </w:r>
            <w:ins w:id="3" w:author="Dr. K. Anitha Kumari PSGCT" w:date="2023-01-05T14:15:00Z">
              <w:r w:rsidR="0081613A">
                <w:rPr>
                  <w:rFonts w:ascii="Times New Roman" w:hAnsi="Times New Roman" w:cs="Times New Roman"/>
                  <w:sz w:val="18"/>
                  <w:szCs w:val="18"/>
                </w:rPr>
                <w:t>....</w:t>
              </w:r>
            </w:ins>
            <w:r w:rsidR="00D6798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487" w:type="dxa"/>
          </w:tcPr>
          <w:p w14:paraId="2C392672" w14:textId="77777777" w:rsidR="00985B37" w:rsidRPr="00A705BB" w:rsidRDefault="00985B3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705BB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985B37" w14:paraId="6563F6AE" w14:textId="77777777" w:rsidTr="0094008B">
        <w:trPr>
          <w:trHeight w:val="20"/>
        </w:trPr>
        <w:tc>
          <w:tcPr>
            <w:tcW w:w="8755" w:type="dxa"/>
          </w:tcPr>
          <w:p w14:paraId="2A68B7C5" w14:textId="33A60B45" w:rsidR="00985B37" w:rsidRPr="001F10DF" w:rsidRDefault="00985B37" w:rsidP="00985B37">
            <w:pPr>
              <w:ind w:left="54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F10DF">
              <w:rPr>
                <w:rFonts w:ascii="Times New Roman" w:hAnsi="Times New Roman" w:cs="Times New Roman"/>
                <w:bCs/>
                <w:sz w:val="20"/>
                <w:szCs w:val="24"/>
              </w:rPr>
              <w:t>USB Killer</w:t>
            </w:r>
            <w:r w:rsidRPr="001F10DF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</w:t>
            </w:r>
            <w:r w:rsidR="00D6798C">
              <w:rPr>
                <w:rFonts w:ascii="Times New Roman" w:hAnsi="Times New Roman" w:cs="Times New Roman"/>
                <w:sz w:val="18"/>
                <w:szCs w:val="18"/>
              </w:rPr>
              <w:t>........</w:t>
            </w:r>
            <w:ins w:id="4" w:author="Dr. K. Anitha Kumari PSGCT" w:date="2023-01-05T14:15:00Z">
              <w:r w:rsidR="0081613A">
                <w:rPr>
                  <w:rFonts w:ascii="Times New Roman" w:hAnsi="Times New Roman" w:cs="Times New Roman"/>
                  <w:sz w:val="18"/>
                  <w:szCs w:val="18"/>
                </w:rPr>
                <w:t>..</w:t>
              </w:r>
            </w:ins>
          </w:p>
        </w:tc>
        <w:tc>
          <w:tcPr>
            <w:tcW w:w="487" w:type="dxa"/>
          </w:tcPr>
          <w:p w14:paraId="0E5EC97A" w14:textId="77777777" w:rsidR="00985B37" w:rsidRPr="00A705BB" w:rsidRDefault="00985B3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705BB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985B37" w14:paraId="6CA65435" w14:textId="77777777" w:rsidTr="0094008B">
        <w:trPr>
          <w:trHeight w:val="20"/>
        </w:trPr>
        <w:tc>
          <w:tcPr>
            <w:tcW w:w="8755" w:type="dxa"/>
          </w:tcPr>
          <w:p w14:paraId="46FB553D" w14:textId="070AB216" w:rsidR="00985B37" w:rsidRPr="001F10DF" w:rsidRDefault="00985B37" w:rsidP="00985B37">
            <w:pPr>
              <w:ind w:left="54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F10DF">
              <w:rPr>
                <w:rFonts w:ascii="Times New Roman" w:hAnsi="Times New Roman" w:cs="Times New Roman"/>
                <w:bCs/>
                <w:sz w:val="20"/>
                <w:szCs w:val="24"/>
              </w:rPr>
              <w:t>USB Rubber Ducky</w:t>
            </w:r>
            <w:r w:rsidRPr="001F10DF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</w:t>
            </w:r>
            <w:r w:rsidR="00D6798C">
              <w:rPr>
                <w:rFonts w:ascii="Times New Roman" w:hAnsi="Times New Roman" w:cs="Times New Roman"/>
                <w:sz w:val="18"/>
                <w:szCs w:val="18"/>
              </w:rPr>
              <w:t>.....</w:t>
            </w:r>
            <w:ins w:id="5" w:author="Dr. K. Anitha Kumari PSGCT" w:date="2023-01-05T14:16:00Z">
              <w:r w:rsidR="0081613A">
                <w:rPr>
                  <w:rFonts w:ascii="Times New Roman" w:hAnsi="Times New Roman" w:cs="Times New Roman"/>
                  <w:sz w:val="18"/>
                  <w:szCs w:val="18"/>
                </w:rPr>
                <w:t>...</w:t>
              </w:r>
            </w:ins>
            <w:r w:rsidR="00D6798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487" w:type="dxa"/>
          </w:tcPr>
          <w:p w14:paraId="3301F1CF" w14:textId="77777777" w:rsidR="00985B37" w:rsidRPr="00A705BB" w:rsidRDefault="00985B3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705BB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A705BB" w14:paraId="65478750" w14:textId="77777777" w:rsidTr="0094008B">
        <w:trPr>
          <w:trHeight w:val="20"/>
        </w:trPr>
        <w:tc>
          <w:tcPr>
            <w:tcW w:w="8755" w:type="dxa"/>
          </w:tcPr>
          <w:p w14:paraId="43F9766E" w14:textId="63805BC9" w:rsidR="00A705BB" w:rsidRPr="009810C4" w:rsidRDefault="00A705BB" w:rsidP="00A705BB">
            <w:pPr>
              <w:ind w:left="56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0C4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COMPARISON</w:t>
            </w:r>
            <w:r w:rsidRPr="009810C4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</w:t>
            </w:r>
          </w:p>
        </w:tc>
        <w:tc>
          <w:tcPr>
            <w:tcW w:w="487" w:type="dxa"/>
          </w:tcPr>
          <w:p w14:paraId="5441397E" w14:textId="77777777" w:rsidR="00A705BB" w:rsidRPr="00A705BB" w:rsidRDefault="00A705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A705BB" w14:paraId="3547041B" w14:textId="77777777" w:rsidTr="0094008B">
        <w:trPr>
          <w:trHeight w:val="20"/>
        </w:trPr>
        <w:tc>
          <w:tcPr>
            <w:tcW w:w="8755" w:type="dxa"/>
          </w:tcPr>
          <w:p w14:paraId="041F0186" w14:textId="77777777" w:rsidR="00A705BB" w:rsidRPr="009810C4" w:rsidRDefault="00A705BB" w:rsidP="00A705BB">
            <w:pPr>
              <w:ind w:left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810C4">
              <w:rPr>
                <w:rFonts w:ascii="Times New Roman" w:hAnsi="Times New Roman" w:cs="Times New Roman"/>
                <w:bCs/>
                <w:sz w:val="20"/>
                <w:szCs w:val="24"/>
              </w:rPr>
              <w:t>Data security</w:t>
            </w:r>
            <w:r w:rsidRPr="009810C4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</w:t>
            </w:r>
          </w:p>
        </w:tc>
        <w:tc>
          <w:tcPr>
            <w:tcW w:w="487" w:type="dxa"/>
          </w:tcPr>
          <w:p w14:paraId="348A3604" w14:textId="77777777" w:rsidR="00A705BB" w:rsidRPr="00A705BB" w:rsidRDefault="00A705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A705BB" w14:paraId="666D0661" w14:textId="77777777" w:rsidTr="0094008B">
        <w:trPr>
          <w:trHeight w:val="20"/>
        </w:trPr>
        <w:tc>
          <w:tcPr>
            <w:tcW w:w="8755" w:type="dxa"/>
          </w:tcPr>
          <w:p w14:paraId="007552AF" w14:textId="77777777" w:rsidR="00A705BB" w:rsidRPr="009810C4" w:rsidRDefault="00A705BB" w:rsidP="00A705BB">
            <w:pPr>
              <w:ind w:left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810C4">
              <w:rPr>
                <w:rFonts w:ascii="Times New Roman" w:hAnsi="Times New Roman" w:cs="Times New Roman"/>
                <w:bCs/>
                <w:sz w:val="20"/>
                <w:szCs w:val="24"/>
              </w:rPr>
              <w:t>CIA Triad</w:t>
            </w:r>
            <w:r w:rsidRPr="009810C4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</w:t>
            </w:r>
          </w:p>
        </w:tc>
        <w:tc>
          <w:tcPr>
            <w:tcW w:w="487" w:type="dxa"/>
          </w:tcPr>
          <w:p w14:paraId="2FF1B301" w14:textId="77777777" w:rsidR="00A705BB" w:rsidRPr="00A705BB" w:rsidRDefault="00A705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A705BB" w14:paraId="5EBD7BB0" w14:textId="77777777" w:rsidTr="0094008B">
        <w:trPr>
          <w:trHeight w:val="20"/>
        </w:trPr>
        <w:tc>
          <w:tcPr>
            <w:tcW w:w="8755" w:type="dxa"/>
          </w:tcPr>
          <w:p w14:paraId="7F9A947C" w14:textId="77777777" w:rsidR="00A705BB" w:rsidRPr="009810C4" w:rsidRDefault="00A705BB" w:rsidP="00A705BB">
            <w:pPr>
              <w:ind w:left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810C4">
              <w:rPr>
                <w:rFonts w:ascii="Times New Roman" w:hAnsi="Times New Roman" w:cs="Times New Roman"/>
                <w:bCs/>
                <w:sz w:val="20"/>
                <w:szCs w:val="24"/>
              </w:rPr>
              <w:t>AI in Cyber Security</w:t>
            </w:r>
            <w:r w:rsidRPr="009810C4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...........................................................................................................................................</w:t>
            </w:r>
          </w:p>
        </w:tc>
        <w:tc>
          <w:tcPr>
            <w:tcW w:w="487" w:type="dxa"/>
          </w:tcPr>
          <w:p w14:paraId="683F4817" w14:textId="77777777" w:rsidR="00A705BB" w:rsidRPr="00A705BB" w:rsidRDefault="00A705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</w:tr>
      <w:tr w:rsidR="00A705BB" w14:paraId="19ACE4DB" w14:textId="77777777" w:rsidTr="0094008B">
        <w:trPr>
          <w:trHeight w:val="20"/>
        </w:trPr>
        <w:tc>
          <w:tcPr>
            <w:tcW w:w="8755" w:type="dxa"/>
          </w:tcPr>
          <w:p w14:paraId="263EE6E8" w14:textId="77777777" w:rsidR="00A705BB" w:rsidRPr="009810C4" w:rsidRDefault="00A705BB" w:rsidP="00A705BB">
            <w:pPr>
              <w:ind w:left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810C4">
              <w:rPr>
                <w:rFonts w:ascii="Times New Roman" w:hAnsi="Times New Roman" w:cs="Times New Roman"/>
                <w:bCs/>
                <w:sz w:val="20"/>
                <w:szCs w:val="24"/>
              </w:rPr>
              <w:t>ML in Cyber Security</w:t>
            </w:r>
            <w:r w:rsidRPr="009810C4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487" w:type="dxa"/>
          </w:tcPr>
          <w:p w14:paraId="562D0F32" w14:textId="77777777" w:rsidR="00A705BB" w:rsidRPr="00A705BB" w:rsidRDefault="00A705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</w:tr>
      <w:tr w:rsidR="00A705BB" w14:paraId="24D11093" w14:textId="77777777" w:rsidTr="0094008B">
        <w:trPr>
          <w:trHeight w:val="20"/>
        </w:trPr>
        <w:tc>
          <w:tcPr>
            <w:tcW w:w="8755" w:type="dxa"/>
          </w:tcPr>
          <w:p w14:paraId="18D46A6C" w14:textId="783BC12B" w:rsidR="00A705BB" w:rsidRPr="00F76AB7" w:rsidRDefault="00F76AB7" w:rsidP="00A705BB">
            <w:pPr>
              <w:ind w:left="567"/>
              <w:jc w:val="both"/>
              <w:rPr>
                <w:rFonts w:ascii="Times New Roman" w:hAnsi="Times New Roman" w:cs="Times New Roman"/>
                <w:b/>
                <w:sz w:val="18"/>
                <w:szCs w:val="18"/>
                <w:rPrChange w:id="6" w:author="Dr. K. Anitha Kumari PSGCT" w:date="2023-01-05T14:13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</w:pPr>
            <w:r w:rsidRPr="00F76AB7">
              <w:rPr>
                <w:rFonts w:ascii="Times New Roman" w:hAnsi="Times New Roman" w:cs="Times New Roman"/>
                <w:b/>
                <w:sz w:val="20"/>
                <w:szCs w:val="24"/>
                <w:rPrChange w:id="7" w:author="Dr. K. Anitha Kumari PSGCT" w:date="2023-01-05T14:13:00Z">
                  <w:rPr>
                    <w:rFonts w:ascii="Times New Roman" w:hAnsi="Times New Roman" w:cs="Times New Roman"/>
                    <w:bCs/>
                    <w:sz w:val="20"/>
                    <w:szCs w:val="24"/>
                  </w:rPr>
                </w:rPrChange>
              </w:rPr>
              <w:t>CYBER ATTACKS RATE FROM 2010 TO 2020</w:t>
            </w:r>
            <w:r w:rsidRPr="00F76AB7">
              <w:rPr>
                <w:rFonts w:ascii="Times New Roman" w:hAnsi="Times New Roman" w:cs="Times New Roman"/>
                <w:bCs/>
                <w:sz w:val="18"/>
                <w:szCs w:val="18"/>
              </w:rPr>
              <w:t>...........................................................................</w:t>
            </w:r>
            <w:ins w:id="8" w:author="Dr. K. Anitha Kumari PSGCT" w:date="2023-01-05T14:13:00Z">
              <w:r w:rsidRPr="00F76AB7">
                <w:rPr>
                  <w:rFonts w:ascii="Times New Roman" w:hAnsi="Times New Roman" w:cs="Times New Roman"/>
                  <w:bCs/>
                  <w:sz w:val="18"/>
                  <w:szCs w:val="18"/>
                  <w:rPrChange w:id="9" w:author="Dr. K. Anitha Kumari PSGCT" w:date="2023-01-05T14:13:00Z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rPrChange>
                </w:rPr>
                <w:t>........</w:t>
              </w:r>
            </w:ins>
            <w:del w:id="10" w:author="Dr. K. Anitha Kumari PSGCT" w:date="2023-01-05T14:13:00Z">
              <w:r w:rsidRPr="00F76AB7" w:rsidDel="00F76AB7">
                <w:rPr>
                  <w:rFonts w:ascii="Times New Roman" w:hAnsi="Times New Roman" w:cs="Times New Roman"/>
                  <w:b/>
                  <w:sz w:val="18"/>
                  <w:szCs w:val="18"/>
                  <w:rPrChange w:id="11" w:author="Dr. K. Anitha Kumari PSGCT" w:date="2023-01-05T14:13:00Z">
                    <w:rPr>
                      <w:rFonts w:ascii="Times New Roman" w:hAnsi="Times New Roman" w:cs="Times New Roman"/>
                      <w:sz w:val="18"/>
                      <w:szCs w:val="18"/>
                    </w:rPr>
                  </w:rPrChange>
                </w:rPr>
                <w:delText>.................................</w:delText>
              </w:r>
            </w:del>
          </w:p>
        </w:tc>
        <w:tc>
          <w:tcPr>
            <w:tcW w:w="487" w:type="dxa"/>
          </w:tcPr>
          <w:p w14:paraId="280361F1" w14:textId="77777777" w:rsidR="00A705BB" w:rsidRPr="00A705BB" w:rsidRDefault="00A705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8F5DA5" w14:paraId="351FA0A2" w14:textId="77777777" w:rsidTr="0094008B">
        <w:trPr>
          <w:trHeight w:val="20"/>
        </w:trPr>
        <w:tc>
          <w:tcPr>
            <w:tcW w:w="8755" w:type="dxa"/>
          </w:tcPr>
          <w:p w14:paraId="0375AFD2" w14:textId="6AF22712" w:rsidR="008F5DA5" w:rsidRPr="00EC2C11" w:rsidRDefault="008F5DA5" w:rsidP="008F5DA5">
            <w:pPr>
              <w:ind w:left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C2C11">
              <w:rPr>
                <w:rFonts w:ascii="Times New Roman" w:hAnsi="Times New Roman" w:cs="Times New Roman"/>
                <w:bCs/>
                <w:sz w:val="20"/>
                <w:szCs w:val="24"/>
              </w:rPr>
              <w:t>Risk Governance</w:t>
            </w:r>
            <w:r w:rsidRPr="00EC2C11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</w:t>
            </w:r>
            <w:ins w:id="12" w:author="Dr. K. Anitha Kumari PSGCT" w:date="2023-01-05T14:16:00Z">
              <w:r w:rsidR="00CE7491">
                <w:rPr>
                  <w:rFonts w:ascii="Times New Roman" w:hAnsi="Times New Roman" w:cs="Times New Roman"/>
                  <w:sz w:val="18"/>
                  <w:szCs w:val="18"/>
                </w:rPr>
                <w:t>.</w:t>
              </w:r>
            </w:ins>
          </w:p>
        </w:tc>
        <w:tc>
          <w:tcPr>
            <w:tcW w:w="487" w:type="dxa"/>
          </w:tcPr>
          <w:p w14:paraId="54E6CBA7" w14:textId="77777777" w:rsidR="008F5DA5" w:rsidRPr="00A705BB" w:rsidRDefault="008F5D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</w:tr>
      <w:tr w:rsidR="008F5DA5" w14:paraId="56079C2E" w14:textId="77777777" w:rsidTr="0094008B">
        <w:trPr>
          <w:trHeight w:val="20"/>
        </w:trPr>
        <w:tc>
          <w:tcPr>
            <w:tcW w:w="8755" w:type="dxa"/>
          </w:tcPr>
          <w:p w14:paraId="19622DF6" w14:textId="77777777" w:rsidR="008F5DA5" w:rsidRPr="00EC2C11" w:rsidRDefault="008F5DA5" w:rsidP="008F5DA5">
            <w:pPr>
              <w:ind w:left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C2C11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RISK CATEGORIES</w:t>
            </w:r>
            <w:r w:rsidRPr="00EC2C11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</w:t>
            </w:r>
          </w:p>
        </w:tc>
        <w:tc>
          <w:tcPr>
            <w:tcW w:w="487" w:type="dxa"/>
          </w:tcPr>
          <w:p w14:paraId="6689F84D" w14:textId="77777777" w:rsidR="008F5DA5" w:rsidRPr="00A705BB" w:rsidRDefault="008F5D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</w:tr>
      <w:tr w:rsidR="008F5DA5" w14:paraId="3A447E55" w14:textId="77777777" w:rsidTr="0094008B">
        <w:trPr>
          <w:trHeight w:val="20"/>
        </w:trPr>
        <w:tc>
          <w:tcPr>
            <w:tcW w:w="8755" w:type="dxa"/>
          </w:tcPr>
          <w:p w14:paraId="7CFF745D" w14:textId="77777777" w:rsidR="008F5DA5" w:rsidRPr="00EC2C11" w:rsidRDefault="008F5DA5" w:rsidP="008F5DA5">
            <w:pPr>
              <w:ind w:left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C2C11">
              <w:rPr>
                <w:rFonts w:ascii="Times New Roman" w:hAnsi="Times New Roman" w:cs="Times New Roman"/>
                <w:bCs/>
                <w:sz w:val="20"/>
                <w:szCs w:val="24"/>
              </w:rPr>
              <w:t>Strategic Risk</w:t>
            </w:r>
            <w:r w:rsidRPr="00EC2C11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</w:t>
            </w:r>
          </w:p>
        </w:tc>
        <w:tc>
          <w:tcPr>
            <w:tcW w:w="487" w:type="dxa"/>
          </w:tcPr>
          <w:p w14:paraId="6F2003F3" w14:textId="77777777" w:rsidR="008F5DA5" w:rsidRPr="00A705BB" w:rsidRDefault="008F5D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</w:tr>
      <w:tr w:rsidR="008F5DA5" w14:paraId="5ECE1C60" w14:textId="77777777" w:rsidTr="0094008B">
        <w:trPr>
          <w:trHeight w:val="20"/>
        </w:trPr>
        <w:tc>
          <w:tcPr>
            <w:tcW w:w="8755" w:type="dxa"/>
          </w:tcPr>
          <w:p w14:paraId="70AF62DC" w14:textId="77777777" w:rsidR="008F5DA5" w:rsidRPr="00EC2C11" w:rsidRDefault="008F5DA5" w:rsidP="008F5DA5">
            <w:pPr>
              <w:ind w:left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C2C11">
              <w:rPr>
                <w:rFonts w:ascii="Times New Roman" w:hAnsi="Times New Roman" w:cs="Times New Roman"/>
                <w:bCs/>
                <w:sz w:val="20"/>
                <w:szCs w:val="24"/>
              </w:rPr>
              <w:t>Reputational Risk</w:t>
            </w:r>
            <w:r w:rsidRPr="00EC2C11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</w:t>
            </w:r>
          </w:p>
        </w:tc>
        <w:tc>
          <w:tcPr>
            <w:tcW w:w="487" w:type="dxa"/>
          </w:tcPr>
          <w:p w14:paraId="137085EA" w14:textId="77777777" w:rsidR="008F5DA5" w:rsidRPr="00A705BB" w:rsidRDefault="008F5D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</w:tr>
      <w:tr w:rsidR="008F5DA5" w14:paraId="659D59AD" w14:textId="77777777" w:rsidTr="0094008B">
        <w:trPr>
          <w:trHeight w:val="20"/>
        </w:trPr>
        <w:tc>
          <w:tcPr>
            <w:tcW w:w="8755" w:type="dxa"/>
          </w:tcPr>
          <w:p w14:paraId="24237BD3" w14:textId="77777777" w:rsidR="008F5DA5" w:rsidRPr="00EC2C11" w:rsidRDefault="008F5DA5" w:rsidP="008F5DA5">
            <w:pPr>
              <w:ind w:left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C2C11">
              <w:rPr>
                <w:rFonts w:ascii="Times New Roman" w:hAnsi="Times New Roman" w:cs="Times New Roman"/>
                <w:bCs/>
                <w:sz w:val="20"/>
                <w:szCs w:val="24"/>
              </w:rPr>
              <w:t>Financial Risk</w:t>
            </w:r>
            <w:r w:rsidRPr="00EC2C11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</w:t>
            </w:r>
          </w:p>
        </w:tc>
        <w:tc>
          <w:tcPr>
            <w:tcW w:w="487" w:type="dxa"/>
          </w:tcPr>
          <w:p w14:paraId="0052052E" w14:textId="77777777" w:rsidR="008F5DA5" w:rsidRPr="00A705BB" w:rsidRDefault="008F5D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</w:tr>
      <w:tr w:rsidR="008F5DA5" w14:paraId="1670D6BD" w14:textId="77777777" w:rsidTr="0094008B">
        <w:trPr>
          <w:trHeight w:val="20"/>
        </w:trPr>
        <w:tc>
          <w:tcPr>
            <w:tcW w:w="8755" w:type="dxa"/>
          </w:tcPr>
          <w:p w14:paraId="608622E1" w14:textId="77777777" w:rsidR="008F5DA5" w:rsidRPr="00EC2C11" w:rsidRDefault="008F5DA5" w:rsidP="008F5DA5">
            <w:pPr>
              <w:ind w:left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C2C11">
              <w:rPr>
                <w:rFonts w:ascii="Times New Roman" w:hAnsi="Times New Roman" w:cs="Times New Roman"/>
                <w:bCs/>
                <w:sz w:val="20"/>
                <w:szCs w:val="24"/>
              </w:rPr>
              <w:t>Compliance Risk</w:t>
            </w:r>
            <w:r w:rsidRPr="00EC2C11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</w:t>
            </w:r>
            <w:r w:rsidR="00DC58D2">
              <w:rPr>
                <w:rFonts w:ascii="Times New Roman" w:hAnsi="Times New Roman" w:cs="Times New Roman"/>
                <w:sz w:val="18"/>
                <w:szCs w:val="18"/>
              </w:rPr>
              <w:t>..............................</w:t>
            </w:r>
            <w:r w:rsidRPr="00EC2C11">
              <w:rPr>
                <w:rFonts w:ascii="Times New Roman" w:hAnsi="Times New Roman" w:cs="Times New Roman"/>
                <w:sz w:val="18"/>
                <w:szCs w:val="18"/>
              </w:rPr>
              <w:t>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</w:t>
            </w:r>
            <w:r w:rsidR="000A5016">
              <w:rPr>
                <w:rFonts w:ascii="Times New Roman" w:hAnsi="Times New Roman" w:cs="Times New Roman"/>
                <w:sz w:val="18"/>
                <w:szCs w:val="18"/>
              </w:rPr>
              <w:t>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487" w:type="dxa"/>
          </w:tcPr>
          <w:p w14:paraId="14F50295" w14:textId="77777777" w:rsidR="008F5DA5" w:rsidRPr="00A705BB" w:rsidRDefault="008F5D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</w:tr>
      <w:tr w:rsidR="000A5016" w14:paraId="567374CF" w14:textId="77777777" w:rsidTr="0094008B">
        <w:trPr>
          <w:trHeight w:val="20"/>
        </w:trPr>
        <w:tc>
          <w:tcPr>
            <w:tcW w:w="8755" w:type="dxa"/>
          </w:tcPr>
          <w:p w14:paraId="01EAC484" w14:textId="77777777" w:rsidR="000A5016" w:rsidRPr="00882E9A" w:rsidRDefault="000A5016" w:rsidP="000A5016">
            <w:pPr>
              <w:ind w:left="567"/>
              <w:jc w:val="both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882E9A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PROPOSED WORK</w:t>
            </w:r>
            <w:r w:rsidRPr="00882E9A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</w:t>
            </w:r>
            <w:r w:rsidR="00DC58D2">
              <w:rPr>
                <w:rFonts w:ascii="Times New Roman" w:hAnsi="Times New Roman" w:cs="Times New Roman"/>
                <w:sz w:val="18"/>
                <w:szCs w:val="18"/>
              </w:rPr>
              <w:t>...............................</w:t>
            </w:r>
            <w:r w:rsidRPr="00882E9A">
              <w:rPr>
                <w:rFonts w:ascii="Times New Roman" w:hAnsi="Times New Roman" w:cs="Times New Roman"/>
                <w:sz w:val="18"/>
                <w:szCs w:val="18"/>
              </w:rPr>
              <w:t>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</w:t>
            </w:r>
          </w:p>
        </w:tc>
        <w:tc>
          <w:tcPr>
            <w:tcW w:w="487" w:type="dxa"/>
          </w:tcPr>
          <w:p w14:paraId="2681A3BE" w14:textId="77777777" w:rsidR="000A5016" w:rsidRPr="00A705BB" w:rsidRDefault="000A50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</w:tr>
      <w:tr w:rsidR="000A5016" w14:paraId="66F7885F" w14:textId="77777777" w:rsidTr="0094008B">
        <w:trPr>
          <w:trHeight w:val="20"/>
        </w:trPr>
        <w:tc>
          <w:tcPr>
            <w:tcW w:w="8755" w:type="dxa"/>
          </w:tcPr>
          <w:p w14:paraId="2655104D" w14:textId="77777777" w:rsidR="000A5016" w:rsidRPr="00882E9A" w:rsidRDefault="000A5016" w:rsidP="000A5016">
            <w:pPr>
              <w:ind w:left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82E9A">
              <w:rPr>
                <w:rFonts w:ascii="Times New Roman" w:hAnsi="Times New Roman" w:cs="Times New Roman"/>
                <w:bCs/>
                <w:sz w:val="20"/>
                <w:szCs w:val="24"/>
              </w:rPr>
              <w:t>For USB Rubber Ducky</w:t>
            </w:r>
            <w:r w:rsidRPr="00882E9A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</w:t>
            </w:r>
          </w:p>
        </w:tc>
        <w:tc>
          <w:tcPr>
            <w:tcW w:w="487" w:type="dxa"/>
          </w:tcPr>
          <w:p w14:paraId="285F316A" w14:textId="77777777" w:rsidR="000A5016" w:rsidRPr="00A705BB" w:rsidRDefault="000A50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</w:tr>
      <w:tr w:rsidR="000A5016" w14:paraId="71CB5FB3" w14:textId="77777777" w:rsidTr="0094008B">
        <w:trPr>
          <w:trHeight w:val="20"/>
        </w:trPr>
        <w:tc>
          <w:tcPr>
            <w:tcW w:w="8755" w:type="dxa"/>
          </w:tcPr>
          <w:p w14:paraId="41378EAF" w14:textId="77777777" w:rsidR="000A5016" w:rsidRPr="00882E9A" w:rsidRDefault="000A5016" w:rsidP="000A5016">
            <w:pPr>
              <w:ind w:left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82E9A">
              <w:rPr>
                <w:rFonts w:ascii="Times New Roman" w:hAnsi="Times New Roman" w:cs="Times New Roman"/>
                <w:bCs/>
                <w:sz w:val="20"/>
                <w:szCs w:val="24"/>
              </w:rPr>
              <w:t>Proposed Solution/ Work</w:t>
            </w:r>
            <w:r w:rsidRPr="00882E9A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</w:t>
            </w:r>
          </w:p>
        </w:tc>
        <w:tc>
          <w:tcPr>
            <w:tcW w:w="487" w:type="dxa"/>
          </w:tcPr>
          <w:p w14:paraId="0B69B82D" w14:textId="77777777" w:rsidR="000A5016" w:rsidRPr="00A705BB" w:rsidRDefault="000A50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</w:tr>
      <w:tr w:rsidR="000A5016" w14:paraId="60CCBFAB" w14:textId="77777777" w:rsidTr="0094008B">
        <w:trPr>
          <w:trHeight w:val="20"/>
        </w:trPr>
        <w:tc>
          <w:tcPr>
            <w:tcW w:w="8755" w:type="dxa"/>
          </w:tcPr>
          <w:p w14:paraId="22234F90" w14:textId="77777777" w:rsidR="000A5016" w:rsidRPr="00882E9A" w:rsidRDefault="000A5016" w:rsidP="000A5016">
            <w:pPr>
              <w:ind w:left="567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882E9A">
              <w:rPr>
                <w:rFonts w:ascii="Times New Roman" w:hAnsi="Times New Roman" w:cs="Times New Roman"/>
                <w:bCs/>
                <w:sz w:val="20"/>
                <w:szCs w:val="24"/>
              </w:rPr>
              <w:t>Algorithm for USB Rubber Ducky</w:t>
            </w:r>
            <w:r w:rsidRPr="00882E9A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</w:t>
            </w:r>
          </w:p>
        </w:tc>
        <w:tc>
          <w:tcPr>
            <w:tcW w:w="487" w:type="dxa"/>
          </w:tcPr>
          <w:p w14:paraId="3FB012C4" w14:textId="77777777" w:rsidR="000A5016" w:rsidRPr="00A705BB" w:rsidRDefault="000A50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</w:tr>
      <w:tr w:rsidR="00D079F7" w14:paraId="643489B0" w14:textId="77777777" w:rsidTr="0094008B">
        <w:trPr>
          <w:trHeight w:val="20"/>
        </w:trPr>
        <w:tc>
          <w:tcPr>
            <w:tcW w:w="8755" w:type="dxa"/>
          </w:tcPr>
          <w:p w14:paraId="29E1F47D" w14:textId="77777777" w:rsidR="00D079F7" w:rsidRPr="002F734E" w:rsidRDefault="00D079F7" w:rsidP="00D079F7">
            <w:pPr>
              <w:ind w:left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F734E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RESULT</w:t>
            </w:r>
            <w:r w:rsidRPr="002F734E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</w:t>
            </w:r>
          </w:p>
        </w:tc>
        <w:tc>
          <w:tcPr>
            <w:tcW w:w="487" w:type="dxa"/>
          </w:tcPr>
          <w:p w14:paraId="5C6D326E" w14:textId="77777777" w:rsidR="00D079F7" w:rsidRPr="00A705BB" w:rsidRDefault="00D079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</w:tr>
      <w:tr w:rsidR="00D079F7" w14:paraId="745C3D5E" w14:textId="77777777" w:rsidTr="0094008B">
        <w:trPr>
          <w:trHeight w:val="20"/>
        </w:trPr>
        <w:tc>
          <w:tcPr>
            <w:tcW w:w="8755" w:type="dxa"/>
          </w:tcPr>
          <w:p w14:paraId="4E931C13" w14:textId="77777777" w:rsidR="00D079F7" w:rsidRPr="002F734E" w:rsidRDefault="00D079F7" w:rsidP="00D079F7">
            <w:pPr>
              <w:ind w:left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F734E">
              <w:rPr>
                <w:rFonts w:ascii="Times New Roman" w:hAnsi="Times New Roman" w:cs="Times New Roman"/>
                <w:bCs/>
                <w:sz w:val="20"/>
                <w:szCs w:val="24"/>
              </w:rPr>
              <w:t>For USB Killer</w:t>
            </w:r>
            <w:r w:rsidRPr="002F734E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</w:t>
            </w:r>
            <w:r w:rsidR="00DC58D2">
              <w:rPr>
                <w:rFonts w:ascii="Times New Roman" w:hAnsi="Times New Roman" w:cs="Times New Roman"/>
                <w:sz w:val="18"/>
                <w:szCs w:val="18"/>
              </w:rPr>
              <w:t>.................</w:t>
            </w:r>
            <w:r w:rsidRPr="002F734E">
              <w:rPr>
                <w:rFonts w:ascii="Times New Roman" w:hAnsi="Times New Roman" w:cs="Times New Roman"/>
                <w:sz w:val="18"/>
                <w:szCs w:val="18"/>
              </w:rPr>
              <w:t>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</w:t>
            </w:r>
          </w:p>
        </w:tc>
        <w:tc>
          <w:tcPr>
            <w:tcW w:w="487" w:type="dxa"/>
          </w:tcPr>
          <w:p w14:paraId="7CA8D765" w14:textId="77777777" w:rsidR="00D079F7" w:rsidRPr="00A705BB" w:rsidRDefault="00D079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</w:tr>
      <w:tr w:rsidR="00D079F7" w14:paraId="55010786" w14:textId="77777777" w:rsidTr="0094008B">
        <w:trPr>
          <w:trHeight w:val="20"/>
        </w:trPr>
        <w:tc>
          <w:tcPr>
            <w:tcW w:w="8755" w:type="dxa"/>
          </w:tcPr>
          <w:p w14:paraId="11AB2CC6" w14:textId="3F371C14" w:rsidR="00D079F7" w:rsidRPr="002F734E" w:rsidRDefault="00D079F7" w:rsidP="00D079F7">
            <w:pPr>
              <w:ind w:left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F734E">
              <w:rPr>
                <w:rFonts w:ascii="Times New Roman" w:hAnsi="Times New Roman" w:cs="Times New Roman"/>
                <w:bCs/>
                <w:sz w:val="20"/>
                <w:szCs w:val="24"/>
              </w:rPr>
              <w:t>Proposed Solution/ Work</w:t>
            </w:r>
            <w:r w:rsidRPr="002F734E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</w:t>
            </w:r>
            <w:ins w:id="13" w:author="Dr. K. Anitha Kumari PSGCT" w:date="2023-01-05T14:15:00Z">
              <w:r w:rsidR="0081613A">
                <w:rPr>
                  <w:rFonts w:ascii="Times New Roman" w:hAnsi="Times New Roman" w:cs="Times New Roman"/>
                  <w:sz w:val="18"/>
                  <w:szCs w:val="18"/>
                </w:rPr>
                <w:t>.</w:t>
              </w:r>
            </w:ins>
          </w:p>
        </w:tc>
        <w:tc>
          <w:tcPr>
            <w:tcW w:w="487" w:type="dxa"/>
          </w:tcPr>
          <w:p w14:paraId="6EE15183" w14:textId="77777777" w:rsidR="00D079F7" w:rsidRPr="00A705BB" w:rsidRDefault="00D079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</w:tr>
      <w:tr w:rsidR="00D079F7" w14:paraId="24B48DAE" w14:textId="77777777" w:rsidTr="0094008B">
        <w:trPr>
          <w:trHeight w:val="20"/>
        </w:trPr>
        <w:tc>
          <w:tcPr>
            <w:tcW w:w="8755" w:type="dxa"/>
          </w:tcPr>
          <w:p w14:paraId="238A801D" w14:textId="77777777" w:rsidR="00D079F7" w:rsidRPr="002F734E" w:rsidRDefault="00D079F7" w:rsidP="00D079F7">
            <w:pPr>
              <w:ind w:left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F734E">
              <w:rPr>
                <w:rFonts w:ascii="Times New Roman" w:hAnsi="Times New Roman" w:cs="Times New Roman"/>
                <w:bCs/>
                <w:sz w:val="20"/>
                <w:szCs w:val="24"/>
              </w:rPr>
              <w:t>Algorithm for USB Killer</w:t>
            </w:r>
            <w:r w:rsidRPr="002F734E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</w:t>
            </w:r>
            <w:r w:rsidR="00DC58D2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</w:t>
            </w:r>
          </w:p>
        </w:tc>
        <w:tc>
          <w:tcPr>
            <w:tcW w:w="487" w:type="dxa"/>
          </w:tcPr>
          <w:p w14:paraId="1361A99C" w14:textId="77777777" w:rsidR="00D079F7" w:rsidRPr="00A705BB" w:rsidRDefault="00D079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</w:tr>
      <w:tr w:rsidR="00DC58D2" w14:paraId="365920E7" w14:textId="77777777" w:rsidTr="0094008B">
        <w:trPr>
          <w:trHeight w:val="20"/>
        </w:trPr>
        <w:tc>
          <w:tcPr>
            <w:tcW w:w="8755" w:type="dxa"/>
          </w:tcPr>
          <w:p w14:paraId="3DAC150B" w14:textId="77777777" w:rsidR="00DC58D2" w:rsidRPr="00296EDE" w:rsidRDefault="00DC58D2" w:rsidP="00DC58D2">
            <w:pPr>
              <w:ind w:left="567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296EDE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RESULT</w:t>
            </w:r>
            <w:r w:rsidRPr="00296EDE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</w:t>
            </w:r>
            <w:r w:rsidRPr="00296EDE">
              <w:rPr>
                <w:rFonts w:ascii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487" w:type="dxa"/>
          </w:tcPr>
          <w:p w14:paraId="0DB00FC1" w14:textId="77777777" w:rsidR="00DC58D2" w:rsidRPr="00A705BB" w:rsidRDefault="00DC58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</w:tr>
      <w:tr w:rsidR="00DC58D2" w14:paraId="58D56747" w14:textId="77777777" w:rsidTr="0094008B">
        <w:trPr>
          <w:trHeight w:val="20"/>
        </w:trPr>
        <w:tc>
          <w:tcPr>
            <w:tcW w:w="8755" w:type="dxa"/>
          </w:tcPr>
          <w:p w14:paraId="145003D4" w14:textId="6ABDC68D" w:rsidR="00DC58D2" w:rsidRPr="00296EDE" w:rsidRDefault="00DC58D2" w:rsidP="00DC58D2">
            <w:pPr>
              <w:ind w:left="56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EDE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DISCUSSION</w:t>
            </w:r>
            <w:r w:rsidRPr="00296EDE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</w:t>
            </w:r>
            <w:r w:rsidRPr="00296EDE">
              <w:rPr>
                <w:rFonts w:ascii="Times New Roman" w:hAnsi="Times New Roman" w:cs="Times New Roman"/>
                <w:sz w:val="18"/>
                <w:szCs w:val="18"/>
              </w:rPr>
              <w:t>....</w:t>
            </w:r>
          </w:p>
        </w:tc>
        <w:tc>
          <w:tcPr>
            <w:tcW w:w="487" w:type="dxa"/>
          </w:tcPr>
          <w:p w14:paraId="5CAFA18C" w14:textId="77777777" w:rsidR="00DC58D2" w:rsidRPr="00A705BB" w:rsidRDefault="00DC58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</w:tr>
      <w:tr w:rsidR="00DC58D2" w14:paraId="2A8EE67F" w14:textId="77777777" w:rsidTr="0094008B">
        <w:trPr>
          <w:trHeight w:val="20"/>
        </w:trPr>
        <w:tc>
          <w:tcPr>
            <w:tcW w:w="8755" w:type="dxa"/>
          </w:tcPr>
          <w:p w14:paraId="0DE7EC75" w14:textId="0BEC1EC2" w:rsidR="00DC58D2" w:rsidRPr="00296EDE" w:rsidRDefault="00DC58D2" w:rsidP="00DC58D2">
            <w:pPr>
              <w:ind w:left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96EDE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CONCLUSION</w:t>
            </w:r>
            <w:r w:rsidRPr="00296EDE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</w:t>
            </w:r>
            <w:r w:rsidRPr="00296EDE">
              <w:rPr>
                <w:rFonts w:ascii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487" w:type="dxa"/>
          </w:tcPr>
          <w:p w14:paraId="1566F9EE" w14:textId="77777777" w:rsidR="00DC58D2" w:rsidRPr="00A705BB" w:rsidRDefault="00DC58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</w:tr>
      <w:tr w:rsidR="00DC58D2" w14:paraId="38609F36" w14:textId="77777777" w:rsidTr="0094008B">
        <w:trPr>
          <w:trHeight w:val="20"/>
        </w:trPr>
        <w:tc>
          <w:tcPr>
            <w:tcW w:w="8755" w:type="dxa"/>
          </w:tcPr>
          <w:p w14:paraId="472D511B" w14:textId="389D5CA6" w:rsidR="00DC58D2" w:rsidRPr="00296EDE" w:rsidRDefault="00DC58D2" w:rsidP="00DC58D2">
            <w:pPr>
              <w:ind w:left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96EDE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FUTURE SCOPE</w:t>
            </w:r>
            <w:r w:rsidRPr="00296EDE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</w:t>
            </w:r>
            <w:r w:rsidRPr="00296EDE">
              <w:rPr>
                <w:rFonts w:ascii="Times New Roman" w:hAnsi="Times New Roman" w:cs="Times New Roman"/>
                <w:sz w:val="18"/>
                <w:szCs w:val="18"/>
              </w:rPr>
              <w:t>...</w:t>
            </w:r>
            <w:ins w:id="14" w:author="Dr. K. Anitha Kumari PSGCT" w:date="2023-01-05T14:15:00Z">
              <w:r w:rsidR="0081613A">
                <w:rPr>
                  <w:rFonts w:ascii="Times New Roman" w:hAnsi="Times New Roman" w:cs="Times New Roman"/>
                  <w:sz w:val="18"/>
                  <w:szCs w:val="18"/>
                </w:rPr>
                <w:t>..</w:t>
              </w:r>
            </w:ins>
          </w:p>
        </w:tc>
        <w:tc>
          <w:tcPr>
            <w:tcW w:w="487" w:type="dxa"/>
          </w:tcPr>
          <w:p w14:paraId="308D50C7" w14:textId="77777777" w:rsidR="00DC58D2" w:rsidRPr="00A705BB" w:rsidRDefault="00DC58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</w:tr>
      <w:tr w:rsidR="00DC58D2" w14:paraId="5E4647C1" w14:textId="77777777" w:rsidTr="0081613A">
        <w:tblPrEx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15" w:author="Dr. K. Anitha Kumari PSGCT" w:date="2023-01-05T14:15:00Z">
            <w:tblPrEx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798"/>
          <w:trPrChange w:id="16" w:author="Dr. K. Anitha Kumari PSGCT" w:date="2023-01-05T14:15:00Z">
            <w:trPr>
              <w:trHeight w:val="1327"/>
            </w:trPr>
          </w:trPrChange>
        </w:trPr>
        <w:tc>
          <w:tcPr>
            <w:tcW w:w="8755" w:type="dxa"/>
            <w:tcPrChange w:id="17" w:author="Dr. K. Anitha Kumari PSGCT" w:date="2023-01-05T14:15:00Z">
              <w:tcPr>
                <w:tcW w:w="8755" w:type="dxa"/>
              </w:tcPr>
            </w:tcPrChange>
          </w:tcPr>
          <w:p w14:paraId="2A1B6446" w14:textId="150B1997" w:rsidR="00DC58D2" w:rsidDel="0081613A" w:rsidRDefault="00DC58D2" w:rsidP="0081613A">
            <w:pPr>
              <w:ind w:left="567"/>
              <w:jc w:val="both"/>
              <w:rPr>
                <w:del w:id="18" w:author="Dr. K. Anitha Kumari PSGCT" w:date="2023-01-05T14:15:00Z"/>
                <w:rFonts w:ascii="Times New Roman" w:hAnsi="Times New Roman" w:cs="Times New Roman"/>
                <w:sz w:val="18"/>
                <w:szCs w:val="18"/>
              </w:rPr>
              <w:pPrChange w:id="19" w:author="Dr. K. Anitha Kumari PSGCT" w:date="2023-01-05T14:15:00Z">
                <w:pPr>
                  <w:ind w:left="567"/>
                  <w:jc w:val="both"/>
                </w:pPr>
              </w:pPrChange>
            </w:pPr>
            <w:r w:rsidRPr="00296EDE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REFERENCES</w:t>
            </w:r>
            <w:r w:rsidRPr="00296EDE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</w:t>
            </w:r>
            <w:r w:rsidRPr="00296EDE">
              <w:rPr>
                <w:rFonts w:ascii="Times New Roman" w:hAnsi="Times New Roman" w:cs="Times New Roman"/>
                <w:sz w:val="18"/>
                <w:szCs w:val="18"/>
              </w:rPr>
              <w:t>.............................</w:t>
            </w:r>
            <w:ins w:id="20" w:author="Dr. K. Anitha Kumari PSGCT" w:date="2023-01-05T14:16:00Z">
              <w:r w:rsidR="00CE7491">
                <w:rPr>
                  <w:rFonts w:ascii="Times New Roman" w:hAnsi="Times New Roman" w:cs="Times New Roman"/>
                  <w:sz w:val="18"/>
                  <w:szCs w:val="18"/>
                </w:rPr>
                <w:t>.</w:t>
              </w:r>
            </w:ins>
          </w:p>
          <w:p w14:paraId="00B83357" w14:textId="6F299A8F" w:rsidR="001065F6" w:rsidRPr="00296EDE" w:rsidRDefault="001065F6" w:rsidP="0081613A">
            <w:pPr>
              <w:ind w:left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7" w:type="dxa"/>
            <w:tcPrChange w:id="21" w:author="Dr. K. Anitha Kumari PSGCT" w:date="2023-01-05T14:15:00Z">
              <w:tcPr>
                <w:tcW w:w="487" w:type="dxa"/>
              </w:tcPr>
            </w:tcPrChange>
          </w:tcPr>
          <w:p w14:paraId="35963399" w14:textId="77777777" w:rsidR="00DC58D2" w:rsidRPr="00A705BB" w:rsidRDefault="00DC58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DC58D2" w14:paraId="10628AF0" w14:textId="77777777" w:rsidTr="0094008B">
        <w:trPr>
          <w:trHeight w:val="20"/>
        </w:trPr>
        <w:tc>
          <w:tcPr>
            <w:tcW w:w="8755" w:type="dxa"/>
          </w:tcPr>
          <w:p w14:paraId="493B8DE1" w14:textId="77777777" w:rsidR="00DC58D2" w:rsidRPr="007116A5" w:rsidRDefault="00DC58D2" w:rsidP="00275C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116A5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CHAPTER 2 A COMPREHENSIVE ANALYSIS OF VARIOUS THREAT DETECTION AND PREVENTION TECHNIQUES IN IOT ENVIRONMENT</w:t>
            </w:r>
            <w:r w:rsidRPr="007116A5">
              <w:rPr>
                <w:rFonts w:ascii="Times New Roman" w:hAnsi="Times New Roman" w:cs="Times New Roman"/>
                <w:sz w:val="18"/>
                <w:szCs w:val="18"/>
              </w:rPr>
              <w:t>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</w:t>
            </w:r>
            <w:r w:rsidRPr="007116A5">
              <w:rPr>
                <w:rFonts w:ascii="Times New Roman" w:hAnsi="Times New Roman" w:cs="Times New Roman"/>
                <w:sz w:val="18"/>
                <w:szCs w:val="18"/>
              </w:rPr>
              <w:t>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</w:t>
            </w:r>
          </w:p>
        </w:tc>
        <w:tc>
          <w:tcPr>
            <w:tcW w:w="487" w:type="dxa"/>
          </w:tcPr>
          <w:p w14:paraId="0CBED79E" w14:textId="77777777" w:rsidR="00DC58D2" w:rsidRPr="00A705BB" w:rsidRDefault="00DC58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</w:tr>
      <w:tr w:rsidR="00DC58D2" w14:paraId="496B9FBB" w14:textId="77777777" w:rsidTr="0094008B">
        <w:trPr>
          <w:trHeight w:val="20"/>
        </w:trPr>
        <w:tc>
          <w:tcPr>
            <w:tcW w:w="8755" w:type="dxa"/>
          </w:tcPr>
          <w:p w14:paraId="4C8F5639" w14:textId="77777777" w:rsidR="00DC58D2" w:rsidRDefault="00DC58D2" w:rsidP="00DC58D2">
            <w:pPr>
              <w:ind w:left="567"/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</w:pPr>
            <w:r w:rsidRPr="007116A5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 xml:space="preserve">Pavithra P S and </w:t>
            </w:r>
            <w:proofErr w:type="spellStart"/>
            <w:r w:rsidRPr="007116A5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>Dr.P.Durgadevi</w:t>
            </w:r>
            <w:proofErr w:type="spellEnd"/>
          </w:p>
          <w:p w14:paraId="2F78D80E" w14:textId="77E2A2E0" w:rsidR="001065F6" w:rsidRPr="007116A5" w:rsidRDefault="001065F6" w:rsidP="00DC58D2">
            <w:pPr>
              <w:ind w:left="567"/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</w:pPr>
          </w:p>
        </w:tc>
        <w:tc>
          <w:tcPr>
            <w:tcW w:w="487" w:type="dxa"/>
          </w:tcPr>
          <w:p w14:paraId="4A0553C6" w14:textId="77777777" w:rsidR="00DC58D2" w:rsidRPr="00A705BB" w:rsidRDefault="00DC58D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C58D2" w14:paraId="48C2002B" w14:textId="77777777" w:rsidTr="0094008B">
        <w:trPr>
          <w:trHeight w:val="20"/>
        </w:trPr>
        <w:tc>
          <w:tcPr>
            <w:tcW w:w="8755" w:type="dxa"/>
          </w:tcPr>
          <w:p w14:paraId="40DBA9BE" w14:textId="77777777" w:rsidR="00DC58D2" w:rsidRPr="00EB62C5" w:rsidRDefault="00DC58D2" w:rsidP="00DC58D2">
            <w:pPr>
              <w:ind w:left="567"/>
              <w:rPr>
                <w:rFonts w:ascii="Times New Roman" w:hAnsi="Times New Roman" w:cs="Times New Roman"/>
                <w:sz w:val="18"/>
                <w:szCs w:val="18"/>
              </w:rPr>
            </w:pPr>
            <w:r w:rsidRPr="00EB62C5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ABSTRACT</w:t>
            </w:r>
            <w:r w:rsidRPr="00EB62C5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</w:t>
            </w:r>
            <w:r w:rsidRPr="00EB62C5">
              <w:rPr>
                <w:rFonts w:ascii="Times New Roman" w:hAnsi="Times New Roman" w:cs="Times New Roman"/>
                <w:sz w:val="18"/>
                <w:szCs w:val="18"/>
              </w:rPr>
              <w:t>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</w:t>
            </w:r>
          </w:p>
        </w:tc>
        <w:tc>
          <w:tcPr>
            <w:tcW w:w="487" w:type="dxa"/>
          </w:tcPr>
          <w:p w14:paraId="460BAB93" w14:textId="77777777" w:rsidR="00DC58D2" w:rsidRPr="00A705BB" w:rsidRDefault="00DC58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</w:tr>
      <w:tr w:rsidR="00DC58D2" w14:paraId="69F55C9B" w14:textId="77777777" w:rsidTr="0094008B">
        <w:trPr>
          <w:trHeight w:val="20"/>
        </w:trPr>
        <w:tc>
          <w:tcPr>
            <w:tcW w:w="8755" w:type="dxa"/>
          </w:tcPr>
          <w:p w14:paraId="558D3C53" w14:textId="77777777" w:rsidR="00DC58D2" w:rsidRPr="00EB62C5" w:rsidRDefault="00DC58D2" w:rsidP="00DC58D2">
            <w:pPr>
              <w:ind w:left="567"/>
              <w:rPr>
                <w:rFonts w:ascii="Times New Roman" w:hAnsi="Times New Roman" w:cs="Times New Roman"/>
                <w:sz w:val="18"/>
                <w:szCs w:val="18"/>
              </w:rPr>
            </w:pPr>
            <w:r w:rsidRPr="00EB62C5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INTRODUCTION</w:t>
            </w:r>
            <w:r w:rsidRPr="00EB62C5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</w:t>
            </w:r>
            <w:r w:rsidRPr="00EB62C5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</w:t>
            </w:r>
          </w:p>
        </w:tc>
        <w:tc>
          <w:tcPr>
            <w:tcW w:w="487" w:type="dxa"/>
          </w:tcPr>
          <w:p w14:paraId="265019AA" w14:textId="77777777" w:rsidR="00DC58D2" w:rsidRPr="00A705BB" w:rsidRDefault="00DC58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</w:tr>
      <w:tr w:rsidR="00DC58D2" w14:paraId="7418AE25" w14:textId="77777777" w:rsidTr="0094008B">
        <w:trPr>
          <w:trHeight w:val="20"/>
        </w:trPr>
        <w:tc>
          <w:tcPr>
            <w:tcW w:w="8755" w:type="dxa"/>
          </w:tcPr>
          <w:p w14:paraId="04EE9BF3" w14:textId="77777777" w:rsidR="00DC58D2" w:rsidRPr="00EB62C5" w:rsidRDefault="00DC58D2" w:rsidP="00DC58D2">
            <w:pPr>
              <w:ind w:left="567"/>
              <w:rPr>
                <w:rFonts w:ascii="Times New Roman" w:hAnsi="Times New Roman" w:cs="Times New Roman"/>
                <w:sz w:val="18"/>
                <w:szCs w:val="18"/>
              </w:rPr>
            </w:pPr>
            <w:r w:rsidRPr="00EB62C5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CLASSIFICATION OF IOT LAYERS</w:t>
            </w:r>
            <w:r w:rsidRPr="00EB62C5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</w:t>
            </w:r>
            <w:r w:rsidRPr="00EB62C5">
              <w:rPr>
                <w:rFonts w:ascii="Times New Roman" w:hAnsi="Times New Roman" w:cs="Times New Roman"/>
                <w:sz w:val="18"/>
                <w:szCs w:val="18"/>
              </w:rPr>
              <w:t>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</w:t>
            </w:r>
          </w:p>
        </w:tc>
        <w:tc>
          <w:tcPr>
            <w:tcW w:w="487" w:type="dxa"/>
          </w:tcPr>
          <w:p w14:paraId="50E1737F" w14:textId="77777777" w:rsidR="00DC58D2" w:rsidRPr="00A705BB" w:rsidRDefault="00DC58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</w:tr>
      <w:tr w:rsidR="00DC58D2" w14:paraId="404E566B" w14:textId="77777777" w:rsidTr="0094008B">
        <w:trPr>
          <w:trHeight w:val="20"/>
        </w:trPr>
        <w:tc>
          <w:tcPr>
            <w:tcW w:w="8755" w:type="dxa"/>
          </w:tcPr>
          <w:p w14:paraId="71DDA791" w14:textId="77777777" w:rsidR="00DC58D2" w:rsidRPr="00EB62C5" w:rsidRDefault="00DC58D2" w:rsidP="00DC58D2">
            <w:pPr>
              <w:ind w:left="567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EB62C5">
              <w:rPr>
                <w:rFonts w:ascii="Times New Roman" w:hAnsi="Times New Roman" w:cs="Times New Roman"/>
                <w:bCs/>
                <w:sz w:val="20"/>
                <w:szCs w:val="24"/>
              </w:rPr>
              <w:t>Application Layer</w:t>
            </w:r>
            <w:r w:rsidRPr="00EB62C5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</w:t>
            </w:r>
          </w:p>
        </w:tc>
        <w:tc>
          <w:tcPr>
            <w:tcW w:w="487" w:type="dxa"/>
          </w:tcPr>
          <w:p w14:paraId="5F7255B1" w14:textId="77777777" w:rsidR="00DC58D2" w:rsidRPr="00A705BB" w:rsidRDefault="00DC58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</w:tr>
      <w:tr w:rsidR="00DC58D2" w14:paraId="43ED9AE4" w14:textId="77777777" w:rsidTr="0094008B">
        <w:trPr>
          <w:trHeight w:val="20"/>
        </w:trPr>
        <w:tc>
          <w:tcPr>
            <w:tcW w:w="8755" w:type="dxa"/>
          </w:tcPr>
          <w:p w14:paraId="18562F06" w14:textId="77777777" w:rsidR="00DC58D2" w:rsidRPr="00EB62C5" w:rsidRDefault="00DC58D2" w:rsidP="00DC58D2">
            <w:pPr>
              <w:ind w:left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B62C5">
              <w:rPr>
                <w:rFonts w:ascii="Times New Roman" w:hAnsi="Times New Roman" w:cs="Times New Roman"/>
                <w:bCs/>
                <w:sz w:val="20"/>
                <w:szCs w:val="24"/>
              </w:rPr>
              <w:t>Middleware Layer</w:t>
            </w:r>
            <w:r w:rsidRPr="00EB62C5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......................................................................................................................................</w:t>
            </w:r>
            <w:r w:rsidR="0064174B">
              <w:rPr>
                <w:rFonts w:ascii="Times New Roman" w:hAnsi="Times New Roman" w:cs="Times New Roman"/>
                <w:sz w:val="18"/>
                <w:szCs w:val="18"/>
              </w:rPr>
              <w:t>..........</w:t>
            </w:r>
          </w:p>
        </w:tc>
        <w:tc>
          <w:tcPr>
            <w:tcW w:w="487" w:type="dxa"/>
          </w:tcPr>
          <w:p w14:paraId="3D56BF17" w14:textId="77777777" w:rsidR="00DC58D2" w:rsidRPr="00A705BB" w:rsidRDefault="00DC58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</w:tr>
      <w:tr w:rsidR="00DC58D2" w14:paraId="1B1DD0A1" w14:textId="77777777" w:rsidTr="0094008B">
        <w:trPr>
          <w:trHeight w:val="20"/>
        </w:trPr>
        <w:tc>
          <w:tcPr>
            <w:tcW w:w="8755" w:type="dxa"/>
          </w:tcPr>
          <w:p w14:paraId="0D5BE5E3" w14:textId="77777777" w:rsidR="00DC58D2" w:rsidRPr="00EB62C5" w:rsidRDefault="00DC58D2" w:rsidP="00DC58D2">
            <w:pPr>
              <w:ind w:left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B62C5">
              <w:rPr>
                <w:rFonts w:ascii="Times New Roman" w:hAnsi="Times New Roman" w:cs="Times New Roman"/>
                <w:bCs/>
                <w:sz w:val="20"/>
                <w:szCs w:val="24"/>
              </w:rPr>
              <w:t>Network Layer</w:t>
            </w:r>
            <w:r w:rsidRPr="00EB62C5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...............................................................................................................................................</w:t>
            </w:r>
            <w:r w:rsidR="0064174B">
              <w:rPr>
                <w:rFonts w:ascii="Times New Roman" w:hAnsi="Times New Roman" w:cs="Times New Roman"/>
                <w:sz w:val="18"/>
                <w:szCs w:val="18"/>
              </w:rPr>
              <w:t>.....</w:t>
            </w:r>
          </w:p>
        </w:tc>
        <w:tc>
          <w:tcPr>
            <w:tcW w:w="487" w:type="dxa"/>
          </w:tcPr>
          <w:p w14:paraId="198EECC4" w14:textId="77777777" w:rsidR="00DC58D2" w:rsidRPr="00A705BB" w:rsidRDefault="00DC58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</w:tr>
      <w:tr w:rsidR="0064174B" w14:paraId="7E645A44" w14:textId="77777777" w:rsidTr="0094008B">
        <w:trPr>
          <w:trHeight w:val="20"/>
        </w:trPr>
        <w:tc>
          <w:tcPr>
            <w:tcW w:w="8755" w:type="dxa"/>
          </w:tcPr>
          <w:p w14:paraId="61D97785" w14:textId="77777777" w:rsidR="0064174B" w:rsidRPr="00913541" w:rsidRDefault="0064174B" w:rsidP="0064174B">
            <w:pPr>
              <w:ind w:left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13541">
              <w:rPr>
                <w:rFonts w:ascii="Times New Roman" w:hAnsi="Times New Roman" w:cs="Times New Roman"/>
                <w:bCs/>
                <w:sz w:val="20"/>
                <w:szCs w:val="24"/>
              </w:rPr>
              <w:t>Low Power WiFi</w:t>
            </w:r>
            <w:r w:rsidRPr="00913541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</w:t>
            </w:r>
            <w:r w:rsidRPr="00913541">
              <w:rPr>
                <w:rFonts w:ascii="Times New Roman" w:hAnsi="Times New Roman" w:cs="Times New Roman"/>
                <w:sz w:val="18"/>
                <w:szCs w:val="18"/>
              </w:rPr>
              <w:t>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</w:t>
            </w:r>
          </w:p>
        </w:tc>
        <w:tc>
          <w:tcPr>
            <w:tcW w:w="487" w:type="dxa"/>
          </w:tcPr>
          <w:p w14:paraId="6ECB0AA5" w14:textId="77777777" w:rsidR="0064174B" w:rsidRPr="00A705BB" w:rsidRDefault="0064174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</w:tr>
      <w:tr w:rsidR="0064174B" w14:paraId="6EBACEFA" w14:textId="77777777" w:rsidTr="0094008B">
        <w:trPr>
          <w:trHeight w:val="20"/>
        </w:trPr>
        <w:tc>
          <w:tcPr>
            <w:tcW w:w="8755" w:type="dxa"/>
          </w:tcPr>
          <w:p w14:paraId="6AE7EC7E" w14:textId="77777777" w:rsidR="0064174B" w:rsidRPr="00913541" w:rsidRDefault="0064174B" w:rsidP="0064174B">
            <w:pPr>
              <w:ind w:left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13541">
              <w:rPr>
                <w:rFonts w:ascii="Times New Roman" w:hAnsi="Times New Roman" w:cs="Times New Roman"/>
                <w:bCs/>
                <w:sz w:val="20"/>
                <w:szCs w:val="24"/>
              </w:rPr>
              <w:t>Zigbee</w:t>
            </w:r>
            <w:r w:rsidRPr="00913541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</w:t>
            </w:r>
            <w:r w:rsidRPr="00913541">
              <w:rPr>
                <w:rFonts w:ascii="Times New Roman" w:hAnsi="Times New Roman" w:cs="Times New Roman"/>
                <w:sz w:val="18"/>
                <w:szCs w:val="18"/>
              </w:rPr>
              <w:t>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</w:t>
            </w:r>
            <w:r w:rsidRPr="00913541">
              <w:rPr>
                <w:rFonts w:ascii="Times New Roman" w:hAnsi="Times New Roman" w:cs="Times New Roman"/>
                <w:sz w:val="18"/>
                <w:szCs w:val="18"/>
              </w:rPr>
              <w:t>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</w:t>
            </w:r>
          </w:p>
        </w:tc>
        <w:tc>
          <w:tcPr>
            <w:tcW w:w="487" w:type="dxa"/>
          </w:tcPr>
          <w:p w14:paraId="5E689F79" w14:textId="77777777" w:rsidR="0064174B" w:rsidRPr="00A705BB" w:rsidRDefault="0064174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</w:tr>
      <w:tr w:rsidR="0064174B" w14:paraId="7F6FC11F" w14:textId="77777777" w:rsidTr="0094008B">
        <w:trPr>
          <w:trHeight w:val="20"/>
        </w:trPr>
        <w:tc>
          <w:tcPr>
            <w:tcW w:w="8755" w:type="dxa"/>
          </w:tcPr>
          <w:p w14:paraId="0FA34DDA" w14:textId="77777777" w:rsidR="0064174B" w:rsidRPr="00913541" w:rsidRDefault="0064174B" w:rsidP="0064174B">
            <w:pPr>
              <w:ind w:left="567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913541">
              <w:rPr>
                <w:rFonts w:ascii="Times New Roman" w:hAnsi="Times New Roman" w:cs="Times New Roman"/>
                <w:bCs/>
                <w:sz w:val="20"/>
                <w:szCs w:val="24"/>
              </w:rPr>
              <w:lastRenderedPageBreak/>
              <w:t>Near Field Communication (NFC)</w:t>
            </w:r>
            <w:r w:rsidRPr="00913541">
              <w:rPr>
                <w:rFonts w:ascii="Times New Roman" w:hAnsi="Times New Roman" w:cs="Times New Roman"/>
                <w:sz w:val="18"/>
                <w:szCs w:val="18"/>
              </w:rPr>
              <w:t xml:space="preserve"> 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</w:t>
            </w:r>
            <w:r w:rsidRPr="00913541">
              <w:rPr>
                <w:rFonts w:ascii="Times New Roman" w:hAnsi="Times New Roman" w:cs="Times New Roman"/>
                <w:sz w:val="18"/>
                <w:szCs w:val="18"/>
              </w:rPr>
              <w:t>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</w:t>
            </w:r>
          </w:p>
        </w:tc>
        <w:tc>
          <w:tcPr>
            <w:tcW w:w="487" w:type="dxa"/>
          </w:tcPr>
          <w:p w14:paraId="06EE4F95" w14:textId="77777777" w:rsidR="0064174B" w:rsidRPr="00A705BB" w:rsidRDefault="0064174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</w:tr>
      <w:tr w:rsidR="0064174B" w14:paraId="4DD81A37" w14:textId="77777777" w:rsidTr="0094008B">
        <w:trPr>
          <w:trHeight w:val="20"/>
        </w:trPr>
        <w:tc>
          <w:tcPr>
            <w:tcW w:w="8755" w:type="dxa"/>
          </w:tcPr>
          <w:p w14:paraId="7D50B2BA" w14:textId="77777777" w:rsidR="0064174B" w:rsidRPr="00913541" w:rsidRDefault="0064174B" w:rsidP="0064174B">
            <w:pPr>
              <w:ind w:left="567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913541">
              <w:rPr>
                <w:rFonts w:ascii="Times New Roman" w:hAnsi="Times New Roman" w:cs="Times New Roman"/>
                <w:bCs/>
                <w:sz w:val="20"/>
                <w:szCs w:val="24"/>
              </w:rPr>
              <w:t>BLE</w:t>
            </w:r>
            <w:r w:rsidRPr="00913541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</w:t>
            </w:r>
          </w:p>
        </w:tc>
        <w:tc>
          <w:tcPr>
            <w:tcW w:w="487" w:type="dxa"/>
          </w:tcPr>
          <w:p w14:paraId="1BE57C23" w14:textId="77777777" w:rsidR="0064174B" w:rsidRPr="00A705BB" w:rsidRDefault="0064174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</w:tr>
      <w:tr w:rsidR="0064174B" w14:paraId="39DBA678" w14:textId="77777777" w:rsidTr="0094008B">
        <w:trPr>
          <w:trHeight w:val="20"/>
        </w:trPr>
        <w:tc>
          <w:tcPr>
            <w:tcW w:w="8755" w:type="dxa"/>
          </w:tcPr>
          <w:p w14:paraId="76727F1A" w14:textId="77777777" w:rsidR="0064174B" w:rsidRPr="00913541" w:rsidRDefault="0064174B" w:rsidP="0064174B">
            <w:pPr>
              <w:ind w:left="567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913541">
              <w:rPr>
                <w:rFonts w:ascii="Times New Roman" w:hAnsi="Times New Roman" w:cs="Times New Roman"/>
                <w:bCs/>
                <w:sz w:val="20"/>
                <w:szCs w:val="24"/>
              </w:rPr>
              <w:t>Low Power Wide-Area-Networks (LPWAN)</w:t>
            </w:r>
            <w:r w:rsidRPr="00913541">
              <w:rPr>
                <w:rFonts w:ascii="Times New Roman" w:hAnsi="Times New Roman" w:cs="Times New Roman"/>
                <w:sz w:val="18"/>
                <w:szCs w:val="18"/>
              </w:rPr>
              <w:t xml:space="preserve"> 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</w:t>
            </w:r>
          </w:p>
        </w:tc>
        <w:tc>
          <w:tcPr>
            <w:tcW w:w="487" w:type="dxa"/>
          </w:tcPr>
          <w:p w14:paraId="21830175" w14:textId="77777777" w:rsidR="0064174B" w:rsidRPr="00A705BB" w:rsidRDefault="0064174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</w:tr>
      <w:tr w:rsidR="0064174B" w14:paraId="3384B500" w14:textId="77777777" w:rsidTr="0094008B">
        <w:trPr>
          <w:trHeight w:val="20"/>
        </w:trPr>
        <w:tc>
          <w:tcPr>
            <w:tcW w:w="8755" w:type="dxa"/>
          </w:tcPr>
          <w:p w14:paraId="3A8E0F94" w14:textId="77777777" w:rsidR="0064174B" w:rsidRPr="00913541" w:rsidRDefault="0064174B" w:rsidP="0064174B">
            <w:pPr>
              <w:ind w:left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13541">
              <w:rPr>
                <w:rFonts w:ascii="Times New Roman" w:hAnsi="Times New Roman" w:cs="Times New Roman"/>
                <w:bCs/>
                <w:sz w:val="20"/>
                <w:szCs w:val="24"/>
              </w:rPr>
              <w:t>Sensor Layer</w:t>
            </w:r>
            <w:r w:rsidRPr="00913541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</w:t>
            </w:r>
          </w:p>
        </w:tc>
        <w:tc>
          <w:tcPr>
            <w:tcW w:w="487" w:type="dxa"/>
          </w:tcPr>
          <w:p w14:paraId="76F86D44" w14:textId="77777777" w:rsidR="0064174B" w:rsidRPr="00A705BB" w:rsidRDefault="0064174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</w:tr>
      <w:tr w:rsidR="0064174B" w14:paraId="478F048F" w14:textId="77777777" w:rsidTr="0094008B">
        <w:trPr>
          <w:trHeight w:val="20"/>
        </w:trPr>
        <w:tc>
          <w:tcPr>
            <w:tcW w:w="8755" w:type="dxa"/>
          </w:tcPr>
          <w:p w14:paraId="05209F0A" w14:textId="77777777" w:rsidR="0064174B" w:rsidRPr="00913541" w:rsidRDefault="0064174B" w:rsidP="0064174B">
            <w:pPr>
              <w:ind w:left="567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913541">
              <w:rPr>
                <w:rFonts w:ascii="Times New Roman" w:hAnsi="Times New Roman" w:cs="Times New Roman"/>
                <w:bCs/>
                <w:sz w:val="20"/>
                <w:szCs w:val="24"/>
              </w:rPr>
              <w:t>Mobile Phone Sensors</w:t>
            </w:r>
            <w:r w:rsidRPr="00913541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</w:t>
            </w:r>
          </w:p>
        </w:tc>
        <w:tc>
          <w:tcPr>
            <w:tcW w:w="487" w:type="dxa"/>
          </w:tcPr>
          <w:p w14:paraId="4F81F489" w14:textId="77777777" w:rsidR="0064174B" w:rsidRPr="00A705BB" w:rsidRDefault="0064174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</w:tr>
      <w:tr w:rsidR="0064174B" w14:paraId="39C1D4CF" w14:textId="77777777" w:rsidTr="0094008B">
        <w:trPr>
          <w:trHeight w:val="20"/>
        </w:trPr>
        <w:tc>
          <w:tcPr>
            <w:tcW w:w="8755" w:type="dxa"/>
          </w:tcPr>
          <w:p w14:paraId="54AEC527" w14:textId="0B054F8F" w:rsidR="0064174B" w:rsidRPr="00913541" w:rsidRDefault="0064174B" w:rsidP="0064174B">
            <w:pPr>
              <w:ind w:left="567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913541">
              <w:rPr>
                <w:rFonts w:ascii="Times New Roman" w:hAnsi="Times New Roman" w:cs="Times New Roman"/>
                <w:bCs/>
                <w:sz w:val="20"/>
                <w:szCs w:val="24"/>
              </w:rPr>
              <w:t>Healthcare Sensors</w:t>
            </w:r>
            <w:r w:rsidRPr="00913541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</w:t>
            </w:r>
          </w:p>
        </w:tc>
        <w:tc>
          <w:tcPr>
            <w:tcW w:w="487" w:type="dxa"/>
          </w:tcPr>
          <w:p w14:paraId="4FCE55E3" w14:textId="77777777" w:rsidR="0064174B" w:rsidRPr="00A705BB" w:rsidRDefault="0064174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</w:tr>
      <w:tr w:rsidR="0064174B" w14:paraId="5C42D251" w14:textId="77777777" w:rsidTr="0094008B">
        <w:trPr>
          <w:trHeight w:val="20"/>
        </w:trPr>
        <w:tc>
          <w:tcPr>
            <w:tcW w:w="8755" w:type="dxa"/>
          </w:tcPr>
          <w:p w14:paraId="5C0DDFE4" w14:textId="5C7CB5F1" w:rsidR="0064174B" w:rsidRPr="00913541" w:rsidRDefault="0064174B" w:rsidP="0064174B">
            <w:pPr>
              <w:ind w:left="567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913541">
              <w:rPr>
                <w:rFonts w:ascii="Times New Roman" w:hAnsi="Times New Roman" w:cs="Times New Roman"/>
                <w:bCs/>
                <w:sz w:val="20"/>
                <w:szCs w:val="24"/>
              </w:rPr>
              <w:t>Neural Sensors</w:t>
            </w:r>
            <w:r w:rsidRPr="00913541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...........................................................................................................................................</w:t>
            </w:r>
            <w:r w:rsidR="00B85A78">
              <w:rPr>
                <w:rFonts w:ascii="Times New Roman" w:hAnsi="Times New Roman" w:cs="Times New Roman"/>
                <w:sz w:val="18"/>
                <w:szCs w:val="18"/>
              </w:rPr>
              <w:t>.........</w:t>
            </w:r>
            <w:ins w:id="22" w:author="Dr. K. Anitha Kumari PSGCT" w:date="2023-01-05T14:19:00Z">
              <w:r w:rsidR="00742CAC">
                <w:rPr>
                  <w:rFonts w:ascii="Times New Roman" w:hAnsi="Times New Roman" w:cs="Times New Roman"/>
                  <w:sz w:val="18"/>
                  <w:szCs w:val="18"/>
                </w:rPr>
                <w:t>..</w:t>
              </w:r>
            </w:ins>
          </w:p>
        </w:tc>
        <w:tc>
          <w:tcPr>
            <w:tcW w:w="487" w:type="dxa"/>
          </w:tcPr>
          <w:p w14:paraId="1B530DBD" w14:textId="77777777" w:rsidR="0064174B" w:rsidRPr="00A705BB" w:rsidRDefault="0064174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</w:tr>
      <w:tr w:rsidR="0064174B" w14:paraId="42F78331" w14:textId="77777777" w:rsidTr="0094008B">
        <w:trPr>
          <w:trHeight w:val="20"/>
        </w:trPr>
        <w:tc>
          <w:tcPr>
            <w:tcW w:w="8755" w:type="dxa"/>
          </w:tcPr>
          <w:p w14:paraId="0A8B5248" w14:textId="40974C81" w:rsidR="0064174B" w:rsidRPr="00913541" w:rsidRDefault="0064174B" w:rsidP="0064174B">
            <w:pPr>
              <w:ind w:left="567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913541">
              <w:rPr>
                <w:rFonts w:ascii="Times New Roman" w:hAnsi="Times New Roman" w:cs="Times New Roman"/>
                <w:bCs/>
                <w:sz w:val="20"/>
                <w:szCs w:val="24"/>
              </w:rPr>
              <w:t>Environmental and Chemical Sensors</w:t>
            </w:r>
            <w:r w:rsidRPr="00913541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</w:t>
            </w:r>
            <w:r w:rsidR="00B85A78">
              <w:rPr>
                <w:rFonts w:ascii="Times New Roman" w:hAnsi="Times New Roman" w:cs="Times New Roman"/>
                <w:sz w:val="18"/>
                <w:szCs w:val="18"/>
              </w:rPr>
              <w:t>..............</w:t>
            </w:r>
            <w:ins w:id="23" w:author="Dr. K. Anitha Kumari PSGCT" w:date="2023-01-05T14:19:00Z">
              <w:r w:rsidR="00742CAC">
                <w:rPr>
                  <w:rFonts w:ascii="Times New Roman" w:hAnsi="Times New Roman" w:cs="Times New Roman"/>
                  <w:sz w:val="18"/>
                  <w:szCs w:val="18"/>
                </w:rPr>
                <w:t>.</w:t>
              </w:r>
            </w:ins>
          </w:p>
        </w:tc>
        <w:tc>
          <w:tcPr>
            <w:tcW w:w="487" w:type="dxa"/>
          </w:tcPr>
          <w:p w14:paraId="1DE05A5E" w14:textId="77777777" w:rsidR="0064174B" w:rsidRPr="00A705BB" w:rsidRDefault="0064174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</w:tr>
      <w:tr w:rsidR="0064174B" w14:paraId="2F934A35" w14:textId="77777777" w:rsidTr="0094008B">
        <w:trPr>
          <w:trHeight w:val="20"/>
        </w:trPr>
        <w:tc>
          <w:tcPr>
            <w:tcW w:w="8755" w:type="dxa"/>
          </w:tcPr>
          <w:p w14:paraId="2C70CDBD" w14:textId="573E15BF" w:rsidR="0064174B" w:rsidRPr="00913541" w:rsidRDefault="0064174B" w:rsidP="0064174B">
            <w:pPr>
              <w:ind w:left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13541">
              <w:rPr>
                <w:rFonts w:ascii="Times New Roman" w:hAnsi="Times New Roman" w:cs="Times New Roman"/>
                <w:bCs/>
                <w:sz w:val="20"/>
                <w:szCs w:val="24"/>
              </w:rPr>
              <w:t>RFID</w:t>
            </w:r>
            <w:r w:rsidRPr="00913541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......................................................................................................................................................</w:t>
            </w:r>
            <w:r w:rsidR="00B85A78">
              <w:rPr>
                <w:rFonts w:ascii="Times New Roman" w:hAnsi="Times New Roman" w:cs="Times New Roman"/>
                <w:sz w:val="18"/>
                <w:szCs w:val="18"/>
              </w:rPr>
              <w:t>................</w:t>
            </w:r>
            <w:ins w:id="24" w:author="Dr. K. Anitha Kumari PSGCT" w:date="2023-01-05T14:19:00Z">
              <w:r w:rsidR="00742CAC">
                <w:rPr>
                  <w:rFonts w:ascii="Times New Roman" w:hAnsi="Times New Roman" w:cs="Times New Roman"/>
                  <w:sz w:val="18"/>
                  <w:szCs w:val="18"/>
                </w:rPr>
                <w:t>.</w:t>
              </w:r>
            </w:ins>
          </w:p>
        </w:tc>
        <w:tc>
          <w:tcPr>
            <w:tcW w:w="487" w:type="dxa"/>
          </w:tcPr>
          <w:p w14:paraId="7E918474" w14:textId="77777777" w:rsidR="0064174B" w:rsidRPr="00A705BB" w:rsidRDefault="0064174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</w:tr>
      <w:tr w:rsidR="00B85A78" w14:paraId="0206545E" w14:textId="77777777" w:rsidTr="0094008B">
        <w:trPr>
          <w:trHeight w:val="20"/>
        </w:trPr>
        <w:tc>
          <w:tcPr>
            <w:tcW w:w="8755" w:type="dxa"/>
          </w:tcPr>
          <w:p w14:paraId="409294AB" w14:textId="04BCE4C8" w:rsidR="00B85A78" w:rsidRPr="00A826C6" w:rsidRDefault="00B85A78" w:rsidP="00B85A78">
            <w:pPr>
              <w:ind w:left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26C6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VARIOUS SECURITY ISSUES IN IOT LAYERS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</w:t>
            </w:r>
            <w:r w:rsidRPr="00A826C6">
              <w:rPr>
                <w:rFonts w:ascii="Times New Roman" w:hAnsi="Times New Roman" w:cs="Times New Roman"/>
                <w:sz w:val="18"/>
                <w:szCs w:val="18"/>
              </w:rPr>
              <w:t>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</w:t>
            </w:r>
          </w:p>
        </w:tc>
        <w:tc>
          <w:tcPr>
            <w:tcW w:w="487" w:type="dxa"/>
          </w:tcPr>
          <w:p w14:paraId="525E2D8D" w14:textId="77777777" w:rsidR="00B85A78" w:rsidRPr="00A705BB" w:rsidRDefault="00B85A7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</w:tr>
      <w:tr w:rsidR="00B85A78" w14:paraId="685AB7B9" w14:textId="77777777" w:rsidTr="0094008B">
        <w:trPr>
          <w:trHeight w:val="20"/>
        </w:trPr>
        <w:tc>
          <w:tcPr>
            <w:tcW w:w="8755" w:type="dxa"/>
          </w:tcPr>
          <w:p w14:paraId="47DF3AF8" w14:textId="61C03E01" w:rsidR="00B85A78" w:rsidRPr="00A826C6" w:rsidRDefault="00B85A78" w:rsidP="00B85A78">
            <w:pPr>
              <w:ind w:left="567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A826C6">
              <w:rPr>
                <w:rFonts w:ascii="Times New Roman" w:hAnsi="Times New Roman" w:cs="Times New Roman"/>
                <w:bCs/>
                <w:sz w:val="20"/>
                <w:szCs w:val="24"/>
              </w:rPr>
              <w:t>Phishing attacks</w:t>
            </w:r>
            <w:r w:rsidRPr="00A826C6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</w:t>
            </w:r>
            <w:ins w:id="25" w:author="Dr. K. Anitha Kumari PSGCT" w:date="2023-01-05T14:19:00Z">
              <w:r w:rsidR="00742CAC">
                <w:rPr>
                  <w:rFonts w:ascii="Times New Roman" w:hAnsi="Times New Roman" w:cs="Times New Roman"/>
                  <w:sz w:val="18"/>
                  <w:szCs w:val="18"/>
                </w:rPr>
                <w:t>...</w:t>
              </w:r>
            </w:ins>
          </w:p>
        </w:tc>
        <w:tc>
          <w:tcPr>
            <w:tcW w:w="487" w:type="dxa"/>
          </w:tcPr>
          <w:p w14:paraId="59E60500" w14:textId="77777777" w:rsidR="00B85A78" w:rsidRPr="00A705BB" w:rsidRDefault="00B85A7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</w:tr>
      <w:tr w:rsidR="00B85A78" w14:paraId="4FE56CC0" w14:textId="77777777" w:rsidTr="0094008B">
        <w:trPr>
          <w:trHeight w:val="20"/>
        </w:trPr>
        <w:tc>
          <w:tcPr>
            <w:tcW w:w="8755" w:type="dxa"/>
          </w:tcPr>
          <w:p w14:paraId="7B473588" w14:textId="4043F6E5" w:rsidR="00B85A78" w:rsidRPr="00A826C6" w:rsidRDefault="00B85A78" w:rsidP="00B85A78">
            <w:pPr>
              <w:ind w:left="567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A826C6">
              <w:rPr>
                <w:rFonts w:ascii="Times New Roman" w:hAnsi="Times New Roman" w:cs="Times New Roman"/>
                <w:bCs/>
                <w:sz w:val="20"/>
                <w:szCs w:val="24"/>
              </w:rPr>
              <w:t>Side-Channel Attack</w:t>
            </w:r>
            <w:r w:rsidRPr="00A826C6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</w:t>
            </w:r>
            <w:ins w:id="26" w:author="Dr. K. Anitha Kumari PSGCT" w:date="2023-01-05T14:19:00Z">
              <w:r w:rsidR="00742CAC">
                <w:rPr>
                  <w:rFonts w:ascii="Times New Roman" w:hAnsi="Times New Roman" w:cs="Times New Roman"/>
                  <w:sz w:val="18"/>
                  <w:szCs w:val="18"/>
                </w:rPr>
                <w:t>....</w:t>
              </w:r>
            </w:ins>
          </w:p>
        </w:tc>
        <w:tc>
          <w:tcPr>
            <w:tcW w:w="487" w:type="dxa"/>
          </w:tcPr>
          <w:p w14:paraId="75DD8FE0" w14:textId="77777777" w:rsidR="00B85A78" w:rsidRPr="00A705BB" w:rsidRDefault="00B85A7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</w:tr>
      <w:tr w:rsidR="00B85A78" w14:paraId="40B33BE7" w14:textId="77777777" w:rsidTr="0094008B">
        <w:trPr>
          <w:trHeight w:val="20"/>
        </w:trPr>
        <w:tc>
          <w:tcPr>
            <w:tcW w:w="8755" w:type="dxa"/>
          </w:tcPr>
          <w:p w14:paraId="2F89DCA4" w14:textId="15C24D1B" w:rsidR="00B85A78" w:rsidRPr="00A826C6" w:rsidRDefault="00B85A78" w:rsidP="00B85A78">
            <w:pPr>
              <w:ind w:left="567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A826C6">
              <w:rPr>
                <w:rFonts w:ascii="Times New Roman" w:hAnsi="Times New Roman" w:cs="Times New Roman"/>
                <w:bCs/>
                <w:sz w:val="20"/>
                <w:szCs w:val="24"/>
              </w:rPr>
              <w:t>Unauthorized Access</w:t>
            </w:r>
            <w:r w:rsidRPr="00A826C6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</w:t>
            </w:r>
            <w:ins w:id="27" w:author="Dr. K. Anitha Kumari PSGCT" w:date="2023-01-05T14:19:00Z">
              <w:r w:rsidR="00742CAC">
                <w:rPr>
                  <w:rFonts w:ascii="Times New Roman" w:hAnsi="Times New Roman" w:cs="Times New Roman"/>
                  <w:sz w:val="18"/>
                  <w:szCs w:val="18"/>
                </w:rPr>
                <w:t>...</w:t>
              </w:r>
            </w:ins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487" w:type="dxa"/>
          </w:tcPr>
          <w:p w14:paraId="56E23FB7" w14:textId="77777777" w:rsidR="00B85A78" w:rsidRPr="00A705BB" w:rsidRDefault="00B85A7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</w:tr>
      <w:tr w:rsidR="00B85A78" w14:paraId="2A78CC7D" w14:textId="77777777" w:rsidTr="0094008B">
        <w:trPr>
          <w:trHeight w:val="20"/>
        </w:trPr>
        <w:tc>
          <w:tcPr>
            <w:tcW w:w="8755" w:type="dxa"/>
          </w:tcPr>
          <w:p w14:paraId="370DE064" w14:textId="55250E32" w:rsidR="00B85A78" w:rsidRPr="00A826C6" w:rsidRDefault="00B85A78" w:rsidP="00B85A78">
            <w:pPr>
              <w:ind w:left="567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A826C6">
              <w:rPr>
                <w:rFonts w:ascii="Times New Roman" w:hAnsi="Times New Roman" w:cs="Times New Roman"/>
                <w:bCs/>
                <w:sz w:val="20"/>
                <w:szCs w:val="24"/>
              </w:rPr>
              <w:t>Remote to Local (User) Attacks (R2L)</w:t>
            </w:r>
            <w:r w:rsidRPr="00A826C6">
              <w:rPr>
                <w:rFonts w:ascii="Times New Roman" w:hAnsi="Times New Roman" w:cs="Times New Roman"/>
                <w:sz w:val="18"/>
                <w:szCs w:val="18"/>
              </w:rPr>
              <w:t xml:space="preserve"> 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</w:t>
            </w:r>
            <w:ins w:id="28" w:author="Dr. K. Anitha Kumari PSGCT" w:date="2023-01-05T14:18:00Z">
              <w:r w:rsidR="00742CAC">
                <w:rPr>
                  <w:rFonts w:ascii="Times New Roman" w:hAnsi="Times New Roman" w:cs="Times New Roman"/>
                  <w:sz w:val="18"/>
                  <w:szCs w:val="18"/>
                </w:rPr>
                <w:t>...</w:t>
              </w:r>
            </w:ins>
          </w:p>
        </w:tc>
        <w:tc>
          <w:tcPr>
            <w:tcW w:w="487" w:type="dxa"/>
          </w:tcPr>
          <w:p w14:paraId="2A661D25" w14:textId="77777777" w:rsidR="00B85A78" w:rsidRPr="00A705BB" w:rsidRDefault="00B85A7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</w:tr>
      <w:tr w:rsidR="00B85A78" w14:paraId="1A98D7B6" w14:textId="77777777" w:rsidTr="0094008B">
        <w:trPr>
          <w:trHeight w:val="20"/>
        </w:trPr>
        <w:tc>
          <w:tcPr>
            <w:tcW w:w="8755" w:type="dxa"/>
          </w:tcPr>
          <w:p w14:paraId="7749AC27" w14:textId="518D48BE" w:rsidR="00B85A78" w:rsidRPr="00D97675" w:rsidRDefault="00B85A78" w:rsidP="00B85A78">
            <w:pPr>
              <w:ind w:left="567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97675">
              <w:rPr>
                <w:rFonts w:ascii="Times New Roman" w:hAnsi="Times New Roman" w:cs="Times New Roman"/>
                <w:bCs/>
                <w:sz w:val="20"/>
                <w:szCs w:val="24"/>
              </w:rPr>
              <w:t>Probing</w:t>
            </w:r>
            <w:r w:rsidRPr="00D97675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</w:t>
            </w:r>
            <w:ins w:id="29" w:author="Dr. K. Anitha Kumari PSGCT" w:date="2023-01-05T14:18:00Z">
              <w:r w:rsidR="00742CAC">
                <w:rPr>
                  <w:rFonts w:ascii="Times New Roman" w:hAnsi="Times New Roman" w:cs="Times New Roman"/>
                  <w:sz w:val="18"/>
                  <w:szCs w:val="18"/>
                </w:rPr>
                <w:t>..</w:t>
              </w:r>
            </w:ins>
          </w:p>
        </w:tc>
        <w:tc>
          <w:tcPr>
            <w:tcW w:w="487" w:type="dxa"/>
          </w:tcPr>
          <w:p w14:paraId="605E3EB7" w14:textId="77777777" w:rsidR="00B85A78" w:rsidRPr="00A705BB" w:rsidRDefault="00B85A7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</w:tr>
      <w:tr w:rsidR="00B85A78" w14:paraId="6FAEE818" w14:textId="77777777" w:rsidTr="0094008B">
        <w:trPr>
          <w:trHeight w:val="20"/>
        </w:trPr>
        <w:tc>
          <w:tcPr>
            <w:tcW w:w="8755" w:type="dxa"/>
          </w:tcPr>
          <w:p w14:paraId="749823CD" w14:textId="77777777" w:rsidR="00B85A78" w:rsidRPr="00D97675" w:rsidRDefault="00B85A78" w:rsidP="00B85A78">
            <w:pPr>
              <w:ind w:left="567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97675">
              <w:rPr>
                <w:rFonts w:ascii="Times New Roman" w:hAnsi="Times New Roman" w:cs="Times New Roman"/>
                <w:bCs/>
                <w:sz w:val="20"/>
                <w:szCs w:val="24"/>
              </w:rPr>
              <w:t>User to Root Attacks (U2R)</w:t>
            </w:r>
            <w:r w:rsidRPr="00D97675">
              <w:rPr>
                <w:rFonts w:ascii="Times New Roman" w:hAnsi="Times New Roman" w:cs="Times New Roman"/>
                <w:sz w:val="18"/>
                <w:szCs w:val="18"/>
              </w:rPr>
              <w:t xml:space="preserve"> 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</w:t>
            </w:r>
          </w:p>
        </w:tc>
        <w:tc>
          <w:tcPr>
            <w:tcW w:w="487" w:type="dxa"/>
          </w:tcPr>
          <w:p w14:paraId="0BA262A4" w14:textId="77777777" w:rsidR="00B85A78" w:rsidRPr="00A705BB" w:rsidRDefault="00B85A7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</w:tr>
      <w:tr w:rsidR="00B85A78" w14:paraId="00FA03F0" w14:textId="77777777" w:rsidTr="0094008B">
        <w:trPr>
          <w:trHeight w:val="20"/>
        </w:trPr>
        <w:tc>
          <w:tcPr>
            <w:tcW w:w="8755" w:type="dxa"/>
          </w:tcPr>
          <w:p w14:paraId="240ADB9A" w14:textId="28D10AA4" w:rsidR="00B85A78" w:rsidRPr="00D97675" w:rsidRDefault="00B85A78" w:rsidP="00B85A78">
            <w:pPr>
              <w:ind w:left="567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97675">
              <w:rPr>
                <w:rFonts w:ascii="Times New Roman" w:hAnsi="Times New Roman" w:cs="Times New Roman"/>
                <w:bCs/>
                <w:sz w:val="20"/>
                <w:szCs w:val="24"/>
              </w:rPr>
              <w:t>Eavesdropping attack</w:t>
            </w:r>
            <w:r w:rsidRPr="00D97675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</w:t>
            </w:r>
            <w:ins w:id="30" w:author="Dr. K. Anitha Kumari PSGCT" w:date="2023-01-05T14:18:00Z">
              <w:r w:rsidR="00742CAC">
                <w:rPr>
                  <w:rFonts w:ascii="Times New Roman" w:hAnsi="Times New Roman" w:cs="Times New Roman"/>
                  <w:sz w:val="18"/>
                  <w:szCs w:val="18"/>
                </w:rPr>
                <w:t>.</w:t>
              </w:r>
            </w:ins>
          </w:p>
        </w:tc>
        <w:tc>
          <w:tcPr>
            <w:tcW w:w="487" w:type="dxa"/>
          </w:tcPr>
          <w:p w14:paraId="4F977896" w14:textId="77777777" w:rsidR="00B85A78" w:rsidRPr="00A705BB" w:rsidRDefault="00B85A7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</w:tr>
      <w:tr w:rsidR="00B85A78" w14:paraId="70A6FCA1" w14:textId="77777777" w:rsidTr="0094008B">
        <w:trPr>
          <w:trHeight w:val="20"/>
        </w:trPr>
        <w:tc>
          <w:tcPr>
            <w:tcW w:w="8755" w:type="dxa"/>
          </w:tcPr>
          <w:p w14:paraId="1275C1D1" w14:textId="701A405B" w:rsidR="00B85A78" w:rsidRPr="00D97675" w:rsidRDefault="00B85A78" w:rsidP="00B85A78">
            <w:pPr>
              <w:ind w:left="567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97675">
              <w:rPr>
                <w:rFonts w:ascii="Times New Roman" w:hAnsi="Times New Roman" w:cs="Times New Roman"/>
                <w:bCs/>
                <w:sz w:val="20"/>
                <w:szCs w:val="24"/>
              </w:rPr>
              <w:t>Node Capture Attacks</w:t>
            </w:r>
            <w:r w:rsidRPr="00D97675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</w:t>
            </w:r>
            <w:ins w:id="31" w:author="Dr. K. Anitha Kumari PSGCT" w:date="2023-01-05T14:18:00Z">
              <w:r w:rsidR="00742CAC">
                <w:rPr>
                  <w:rFonts w:ascii="Times New Roman" w:hAnsi="Times New Roman" w:cs="Times New Roman"/>
                  <w:sz w:val="18"/>
                  <w:szCs w:val="18"/>
                </w:rPr>
                <w:t>..</w:t>
              </w:r>
            </w:ins>
          </w:p>
        </w:tc>
        <w:tc>
          <w:tcPr>
            <w:tcW w:w="487" w:type="dxa"/>
          </w:tcPr>
          <w:p w14:paraId="4A99282C" w14:textId="77777777" w:rsidR="00B85A78" w:rsidRPr="00A705BB" w:rsidRDefault="00B85A7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</w:tr>
      <w:tr w:rsidR="00B85A78" w14:paraId="3C5CA903" w14:textId="77777777" w:rsidTr="0094008B">
        <w:trPr>
          <w:trHeight w:val="20"/>
        </w:trPr>
        <w:tc>
          <w:tcPr>
            <w:tcW w:w="8755" w:type="dxa"/>
          </w:tcPr>
          <w:p w14:paraId="5136B083" w14:textId="2DCFBD00" w:rsidR="00B85A78" w:rsidRPr="00D97675" w:rsidRDefault="00B85A78" w:rsidP="00B85A78">
            <w:pPr>
              <w:ind w:left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97675">
              <w:rPr>
                <w:rFonts w:ascii="Times New Roman" w:hAnsi="Times New Roman" w:cs="Times New Roman"/>
                <w:bCs/>
                <w:sz w:val="20"/>
                <w:szCs w:val="24"/>
              </w:rPr>
              <w:t>Replay attack</w:t>
            </w:r>
            <w:r w:rsidRPr="00D97675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</w:t>
            </w:r>
            <w:ins w:id="32" w:author="Dr. K. Anitha Kumari PSGCT" w:date="2023-01-05T14:18:00Z">
              <w:r w:rsidR="00742CAC">
                <w:rPr>
                  <w:rFonts w:ascii="Times New Roman" w:hAnsi="Times New Roman" w:cs="Times New Roman"/>
                  <w:sz w:val="18"/>
                  <w:szCs w:val="18"/>
                </w:rPr>
                <w:t>.</w:t>
              </w:r>
            </w:ins>
          </w:p>
        </w:tc>
        <w:tc>
          <w:tcPr>
            <w:tcW w:w="487" w:type="dxa"/>
          </w:tcPr>
          <w:p w14:paraId="3A1E6D87" w14:textId="77777777" w:rsidR="00B85A78" w:rsidRPr="00A705BB" w:rsidRDefault="00B85A7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</w:tr>
      <w:tr w:rsidR="00B85A78" w14:paraId="7EBAD3D5" w14:textId="77777777" w:rsidTr="0094008B">
        <w:trPr>
          <w:trHeight w:val="20"/>
        </w:trPr>
        <w:tc>
          <w:tcPr>
            <w:tcW w:w="8755" w:type="dxa"/>
          </w:tcPr>
          <w:p w14:paraId="49CCB12E" w14:textId="77777777" w:rsidR="00B85A78" w:rsidRDefault="00B85A78" w:rsidP="00B85A78">
            <w:pPr>
              <w:ind w:left="567"/>
            </w:pPr>
            <w:r w:rsidRPr="00D97675">
              <w:rPr>
                <w:rFonts w:ascii="Times New Roman" w:hAnsi="Times New Roman" w:cs="Times New Roman"/>
                <w:bCs/>
                <w:sz w:val="20"/>
                <w:szCs w:val="24"/>
              </w:rPr>
              <w:t>Wormhole Attack</w:t>
            </w:r>
            <w:r w:rsidRPr="00D97675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</w:t>
            </w:r>
          </w:p>
        </w:tc>
        <w:tc>
          <w:tcPr>
            <w:tcW w:w="487" w:type="dxa"/>
          </w:tcPr>
          <w:p w14:paraId="4CB60A6D" w14:textId="77777777" w:rsidR="00B85A78" w:rsidRPr="00A705BB" w:rsidRDefault="00B85A7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</w:tr>
      <w:tr w:rsidR="00BC58C9" w14:paraId="0C529905" w14:textId="77777777" w:rsidTr="0094008B">
        <w:trPr>
          <w:trHeight w:val="20"/>
        </w:trPr>
        <w:tc>
          <w:tcPr>
            <w:tcW w:w="8755" w:type="dxa"/>
          </w:tcPr>
          <w:p w14:paraId="605D8338" w14:textId="0A861090" w:rsidR="00BC58C9" w:rsidRPr="006718D1" w:rsidRDefault="00BC58C9" w:rsidP="00BC58C9">
            <w:pPr>
              <w:ind w:left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718D1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IOT SECURITY</w:t>
            </w:r>
            <w:r w:rsidRPr="006718D1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</w:t>
            </w:r>
            <w:r w:rsidRPr="006718D1">
              <w:rPr>
                <w:rFonts w:ascii="Times New Roman" w:hAnsi="Times New Roman" w:cs="Times New Roman"/>
                <w:sz w:val="18"/>
                <w:szCs w:val="18"/>
              </w:rPr>
              <w:t>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</w:t>
            </w:r>
            <w:ins w:id="33" w:author="Dr. K. Anitha Kumari PSGCT" w:date="2023-01-05T14:18:00Z">
              <w:r w:rsidR="00742CAC">
                <w:rPr>
                  <w:rFonts w:ascii="Times New Roman" w:hAnsi="Times New Roman" w:cs="Times New Roman"/>
                  <w:sz w:val="18"/>
                  <w:szCs w:val="18"/>
                </w:rPr>
                <w:t>..</w:t>
              </w:r>
            </w:ins>
          </w:p>
        </w:tc>
        <w:tc>
          <w:tcPr>
            <w:tcW w:w="487" w:type="dxa"/>
          </w:tcPr>
          <w:p w14:paraId="7E7FEA75" w14:textId="77777777" w:rsidR="00BC58C9" w:rsidRPr="00A705BB" w:rsidRDefault="00BC58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</w:tr>
      <w:tr w:rsidR="00BC58C9" w14:paraId="31D303A5" w14:textId="77777777" w:rsidTr="0094008B">
        <w:trPr>
          <w:trHeight w:val="20"/>
        </w:trPr>
        <w:tc>
          <w:tcPr>
            <w:tcW w:w="8755" w:type="dxa"/>
          </w:tcPr>
          <w:p w14:paraId="57C51AE0" w14:textId="1F55D522" w:rsidR="00BC58C9" w:rsidRPr="006718D1" w:rsidRDefault="00BC58C9" w:rsidP="00BC58C9">
            <w:pPr>
              <w:ind w:left="567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6718D1">
              <w:rPr>
                <w:rFonts w:ascii="Times New Roman" w:hAnsi="Times New Roman" w:cs="Times New Roman"/>
                <w:bCs/>
                <w:sz w:val="20"/>
                <w:szCs w:val="24"/>
              </w:rPr>
              <w:t>IoT security using IDS</w:t>
            </w:r>
            <w:r w:rsidRPr="006718D1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</w:t>
            </w:r>
            <w:ins w:id="34" w:author="Dr. K. Anitha Kumari PSGCT" w:date="2023-01-05T14:18:00Z">
              <w:r w:rsidR="00742CAC">
                <w:rPr>
                  <w:rFonts w:ascii="Times New Roman" w:hAnsi="Times New Roman" w:cs="Times New Roman"/>
                  <w:sz w:val="18"/>
                  <w:szCs w:val="18"/>
                </w:rPr>
                <w:t>.</w:t>
              </w:r>
            </w:ins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487" w:type="dxa"/>
          </w:tcPr>
          <w:p w14:paraId="3FA4D6D8" w14:textId="77777777" w:rsidR="00BC58C9" w:rsidRPr="00A705BB" w:rsidRDefault="00BC58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</w:tr>
      <w:tr w:rsidR="00BC58C9" w14:paraId="21E6873D" w14:textId="77777777" w:rsidTr="0094008B">
        <w:trPr>
          <w:trHeight w:val="20"/>
        </w:trPr>
        <w:tc>
          <w:tcPr>
            <w:tcW w:w="8755" w:type="dxa"/>
          </w:tcPr>
          <w:p w14:paraId="073FAF5B" w14:textId="77777777" w:rsidR="00BC58C9" w:rsidRPr="006718D1" w:rsidRDefault="00BC58C9" w:rsidP="00BC58C9">
            <w:pPr>
              <w:ind w:left="567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6718D1">
              <w:rPr>
                <w:rFonts w:ascii="Times New Roman" w:hAnsi="Times New Roman" w:cs="Times New Roman"/>
                <w:bCs/>
                <w:sz w:val="20"/>
                <w:szCs w:val="24"/>
              </w:rPr>
              <w:t>IoT security using Machine Learning Techniques</w:t>
            </w:r>
            <w:r w:rsidRPr="006718D1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</w:t>
            </w:r>
          </w:p>
        </w:tc>
        <w:tc>
          <w:tcPr>
            <w:tcW w:w="487" w:type="dxa"/>
          </w:tcPr>
          <w:p w14:paraId="3136E471" w14:textId="77777777" w:rsidR="00BC58C9" w:rsidRPr="00A705BB" w:rsidRDefault="00BC58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</w:tr>
      <w:tr w:rsidR="00BC58C9" w14:paraId="7105E173" w14:textId="77777777" w:rsidTr="0094008B">
        <w:trPr>
          <w:trHeight w:val="20"/>
        </w:trPr>
        <w:tc>
          <w:tcPr>
            <w:tcW w:w="8755" w:type="dxa"/>
          </w:tcPr>
          <w:p w14:paraId="23DEEDE1" w14:textId="25D97AAC" w:rsidR="00BC58C9" w:rsidRPr="006718D1" w:rsidRDefault="00BC58C9" w:rsidP="00BC58C9">
            <w:pPr>
              <w:ind w:left="567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6718D1">
              <w:rPr>
                <w:rFonts w:ascii="Times New Roman" w:hAnsi="Times New Roman" w:cs="Times New Roman"/>
                <w:bCs/>
                <w:sz w:val="20"/>
                <w:szCs w:val="24"/>
              </w:rPr>
              <w:t>IoT security issues using Block chain</w:t>
            </w:r>
            <w:r w:rsidRPr="006718D1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</w:t>
            </w:r>
            <w:ins w:id="35" w:author="Dr. K. Anitha Kumari PSGCT" w:date="2023-01-05T14:18:00Z">
              <w:r w:rsidR="00742CAC">
                <w:rPr>
                  <w:rFonts w:ascii="Times New Roman" w:hAnsi="Times New Roman" w:cs="Times New Roman"/>
                  <w:sz w:val="18"/>
                  <w:szCs w:val="18"/>
                </w:rPr>
                <w:t>.</w:t>
              </w:r>
            </w:ins>
          </w:p>
        </w:tc>
        <w:tc>
          <w:tcPr>
            <w:tcW w:w="487" w:type="dxa"/>
          </w:tcPr>
          <w:p w14:paraId="3A58857D" w14:textId="77777777" w:rsidR="00BC58C9" w:rsidRPr="00A705BB" w:rsidRDefault="00BC58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</w:tr>
      <w:tr w:rsidR="00BC58C9" w14:paraId="1ADE6D9E" w14:textId="77777777" w:rsidTr="0094008B">
        <w:trPr>
          <w:trHeight w:val="20"/>
        </w:trPr>
        <w:tc>
          <w:tcPr>
            <w:tcW w:w="8755" w:type="dxa"/>
          </w:tcPr>
          <w:p w14:paraId="09A6FF34" w14:textId="7D668D5E" w:rsidR="00BC58C9" w:rsidRPr="006718D1" w:rsidRDefault="00BC58C9" w:rsidP="00BC58C9">
            <w:pPr>
              <w:ind w:left="567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6718D1">
              <w:rPr>
                <w:rFonts w:ascii="Times New Roman" w:hAnsi="Times New Roman" w:cs="Times New Roman"/>
                <w:bCs/>
                <w:sz w:val="20"/>
                <w:szCs w:val="24"/>
              </w:rPr>
              <w:t>Ethereum</w:t>
            </w:r>
            <w:r w:rsidRPr="006718D1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</w:t>
            </w:r>
            <w:ins w:id="36" w:author="Dr. K. Anitha Kumari PSGCT" w:date="2023-01-05T14:18:00Z">
              <w:r w:rsidR="00742CAC">
                <w:rPr>
                  <w:rFonts w:ascii="Times New Roman" w:hAnsi="Times New Roman" w:cs="Times New Roman"/>
                  <w:sz w:val="18"/>
                  <w:szCs w:val="18"/>
                </w:rPr>
                <w:t>.</w:t>
              </w:r>
            </w:ins>
          </w:p>
        </w:tc>
        <w:tc>
          <w:tcPr>
            <w:tcW w:w="487" w:type="dxa"/>
          </w:tcPr>
          <w:p w14:paraId="66991C45" w14:textId="77777777" w:rsidR="00BC58C9" w:rsidRPr="00A705BB" w:rsidRDefault="00BC58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</w:tr>
      <w:tr w:rsidR="00BC58C9" w14:paraId="67CC2959" w14:textId="77777777" w:rsidTr="0094008B">
        <w:trPr>
          <w:trHeight w:val="20"/>
        </w:trPr>
        <w:tc>
          <w:tcPr>
            <w:tcW w:w="8755" w:type="dxa"/>
          </w:tcPr>
          <w:p w14:paraId="6220051D" w14:textId="3DCC39D0" w:rsidR="00BC58C9" w:rsidRPr="006718D1" w:rsidRDefault="007F7891" w:rsidP="00BC58C9">
            <w:pPr>
              <w:ind w:left="567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6718D1">
              <w:rPr>
                <w:rFonts w:ascii="Times New Roman" w:hAnsi="Times New Roman" w:cs="Times New Roman"/>
                <w:bCs/>
                <w:sz w:val="20"/>
                <w:szCs w:val="24"/>
              </w:rPr>
              <w:t>Hyperledger</w:t>
            </w:r>
            <w:r w:rsidR="00BC58C9" w:rsidRPr="006718D1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Fabric</w:t>
            </w:r>
            <w:r w:rsidR="00BC58C9" w:rsidRPr="006718D1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</w:t>
            </w:r>
            <w:r w:rsidR="00BC58C9">
              <w:rPr>
                <w:rFonts w:ascii="Times New Roman" w:hAnsi="Times New Roman" w:cs="Times New Roman"/>
                <w:sz w:val="18"/>
                <w:szCs w:val="18"/>
              </w:rPr>
              <w:t>..................................</w:t>
            </w:r>
          </w:p>
        </w:tc>
        <w:tc>
          <w:tcPr>
            <w:tcW w:w="487" w:type="dxa"/>
          </w:tcPr>
          <w:p w14:paraId="017104A7" w14:textId="77777777" w:rsidR="00BC58C9" w:rsidRPr="00A705BB" w:rsidRDefault="00BC58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</w:tr>
      <w:tr w:rsidR="00BC58C9" w14:paraId="5459C98F" w14:textId="77777777" w:rsidTr="0094008B">
        <w:trPr>
          <w:trHeight w:val="20"/>
        </w:trPr>
        <w:tc>
          <w:tcPr>
            <w:tcW w:w="8755" w:type="dxa"/>
          </w:tcPr>
          <w:p w14:paraId="1E5B1B65" w14:textId="77777777" w:rsidR="00BC58C9" w:rsidRPr="006718D1" w:rsidRDefault="00BC58C9" w:rsidP="00BC58C9">
            <w:pPr>
              <w:ind w:left="567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6718D1">
              <w:rPr>
                <w:rFonts w:ascii="Times New Roman" w:hAnsi="Times New Roman" w:cs="Times New Roman"/>
                <w:bCs/>
                <w:sz w:val="20"/>
                <w:szCs w:val="24"/>
              </w:rPr>
              <w:t>Hyperledger Sawtooth</w:t>
            </w:r>
            <w:r w:rsidRPr="006718D1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</w:t>
            </w:r>
          </w:p>
        </w:tc>
        <w:tc>
          <w:tcPr>
            <w:tcW w:w="487" w:type="dxa"/>
          </w:tcPr>
          <w:p w14:paraId="2836AB63" w14:textId="77777777" w:rsidR="00BC58C9" w:rsidRPr="00A705BB" w:rsidRDefault="00BC58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</w:tr>
      <w:tr w:rsidR="00BC58C9" w14:paraId="5A6B476E" w14:textId="77777777" w:rsidTr="0094008B">
        <w:trPr>
          <w:trHeight w:val="20"/>
        </w:trPr>
        <w:tc>
          <w:tcPr>
            <w:tcW w:w="8755" w:type="dxa"/>
          </w:tcPr>
          <w:p w14:paraId="13964F90" w14:textId="77777777" w:rsidR="00BC58C9" w:rsidRPr="006718D1" w:rsidRDefault="00BC58C9" w:rsidP="00BC58C9">
            <w:pPr>
              <w:ind w:left="567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6718D1">
              <w:rPr>
                <w:rFonts w:ascii="Times New Roman" w:hAnsi="Times New Roman" w:cs="Times New Roman"/>
                <w:bCs/>
                <w:sz w:val="20"/>
                <w:szCs w:val="24"/>
              </w:rPr>
              <w:t>EOSIO</w:t>
            </w:r>
            <w:r w:rsidRPr="006718D1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</w:t>
            </w:r>
          </w:p>
        </w:tc>
        <w:tc>
          <w:tcPr>
            <w:tcW w:w="487" w:type="dxa"/>
          </w:tcPr>
          <w:p w14:paraId="08770E46" w14:textId="77777777" w:rsidR="00BC58C9" w:rsidRPr="00A705BB" w:rsidRDefault="00BC58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</w:tr>
      <w:tr w:rsidR="00F175E7" w14:paraId="51F90F8D" w14:textId="77777777" w:rsidTr="0094008B">
        <w:trPr>
          <w:trHeight w:val="20"/>
        </w:trPr>
        <w:tc>
          <w:tcPr>
            <w:tcW w:w="8755" w:type="dxa"/>
          </w:tcPr>
          <w:p w14:paraId="60A0230C" w14:textId="0DB73FE0" w:rsidR="00F175E7" w:rsidRPr="00AF6ED3" w:rsidRDefault="00F175E7" w:rsidP="00F175E7">
            <w:pPr>
              <w:ind w:firstLine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F6ED3">
              <w:rPr>
                <w:rFonts w:ascii="Times New Roman" w:hAnsi="Times New Roman" w:cs="Times New Roman"/>
                <w:bCs/>
                <w:sz w:val="20"/>
                <w:szCs w:val="24"/>
              </w:rPr>
              <w:t>Corda</w:t>
            </w:r>
            <w:r w:rsidRPr="00AF6ED3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</w:t>
            </w:r>
            <w:ins w:id="37" w:author="Dr. K. Anitha Kumari PSGCT" w:date="2023-01-05T14:18:00Z">
              <w:r w:rsidR="00742CAC">
                <w:rPr>
                  <w:rFonts w:ascii="Times New Roman" w:hAnsi="Times New Roman" w:cs="Times New Roman"/>
                  <w:sz w:val="18"/>
                  <w:szCs w:val="18"/>
                </w:rPr>
                <w:t>..</w:t>
              </w:r>
            </w:ins>
          </w:p>
        </w:tc>
        <w:tc>
          <w:tcPr>
            <w:tcW w:w="487" w:type="dxa"/>
          </w:tcPr>
          <w:p w14:paraId="7A6D6643" w14:textId="77777777" w:rsidR="00F175E7" w:rsidRPr="00A705BB" w:rsidRDefault="00F175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</w:tr>
      <w:tr w:rsidR="00F175E7" w14:paraId="2C491FE0" w14:textId="77777777" w:rsidTr="0094008B">
        <w:trPr>
          <w:trHeight w:val="20"/>
        </w:trPr>
        <w:tc>
          <w:tcPr>
            <w:tcW w:w="8755" w:type="dxa"/>
          </w:tcPr>
          <w:p w14:paraId="5AD66DC3" w14:textId="25C725AA" w:rsidR="00F175E7" w:rsidRPr="00AF6ED3" w:rsidRDefault="00F175E7" w:rsidP="00F175E7">
            <w:pPr>
              <w:ind w:firstLine="567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AF6ED3">
              <w:rPr>
                <w:rFonts w:ascii="Times New Roman" w:hAnsi="Times New Roman" w:cs="Times New Roman"/>
                <w:bCs/>
                <w:sz w:val="20"/>
                <w:szCs w:val="24"/>
              </w:rPr>
              <w:t>orum</w:t>
            </w:r>
            <w:r w:rsidRPr="00AF6ED3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</w:t>
            </w:r>
            <w:ins w:id="38" w:author="Dr. K. Anitha Kumari PSGCT" w:date="2023-01-05T14:18:00Z">
              <w:r w:rsidR="00742CAC">
                <w:rPr>
                  <w:rFonts w:ascii="Times New Roman" w:hAnsi="Times New Roman" w:cs="Times New Roman"/>
                  <w:sz w:val="18"/>
                  <w:szCs w:val="18"/>
                </w:rPr>
                <w:t>..</w:t>
              </w:r>
            </w:ins>
          </w:p>
        </w:tc>
        <w:tc>
          <w:tcPr>
            <w:tcW w:w="487" w:type="dxa"/>
          </w:tcPr>
          <w:p w14:paraId="6F3DAE00" w14:textId="77777777" w:rsidR="00F175E7" w:rsidRPr="00A705BB" w:rsidRDefault="00F175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</w:tr>
      <w:tr w:rsidR="00F175E7" w14:paraId="1A40F816" w14:textId="77777777" w:rsidTr="0094008B">
        <w:trPr>
          <w:trHeight w:val="20"/>
        </w:trPr>
        <w:tc>
          <w:tcPr>
            <w:tcW w:w="8755" w:type="dxa"/>
          </w:tcPr>
          <w:p w14:paraId="0C58A12E" w14:textId="5D3D610F" w:rsidR="00F175E7" w:rsidRPr="00AF6ED3" w:rsidRDefault="00F175E7" w:rsidP="00F175E7">
            <w:pPr>
              <w:ind w:firstLine="567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AF6ED3">
              <w:rPr>
                <w:rFonts w:ascii="Times New Roman" w:hAnsi="Times New Roman" w:cs="Times New Roman"/>
                <w:bCs/>
                <w:sz w:val="20"/>
                <w:szCs w:val="24"/>
              </w:rPr>
              <w:t>Distributed Ledger</w:t>
            </w:r>
            <w:r w:rsidRPr="00AF6ED3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</w:t>
            </w:r>
            <w:ins w:id="39" w:author="Dr. K. Anitha Kumari PSGCT" w:date="2023-01-05T14:18:00Z">
              <w:r w:rsidR="00742CAC">
                <w:rPr>
                  <w:rFonts w:ascii="Times New Roman" w:hAnsi="Times New Roman" w:cs="Times New Roman"/>
                  <w:sz w:val="18"/>
                  <w:szCs w:val="18"/>
                </w:rPr>
                <w:t>...</w:t>
              </w:r>
            </w:ins>
          </w:p>
        </w:tc>
        <w:tc>
          <w:tcPr>
            <w:tcW w:w="487" w:type="dxa"/>
          </w:tcPr>
          <w:p w14:paraId="3F2C1C28" w14:textId="77777777" w:rsidR="00F175E7" w:rsidRPr="00A705BB" w:rsidRDefault="00F175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</w:tr>
      <w:tr w:rsidR="00F175E7" w14:paraId="16462834" w14:textId="77777777" w:rsidTr="0094008B">
        <w:trPr>
          <w:trHeight w:val="20"/>
        </w:trPr>
        <w:tc>
          <w:tcPr>
            <w:tcW w:w="8755" w:type="dxa"/>
          </w:tcPr>
          <w:p w14:paraId="497A1765" w14:textId="18536F8A" w:rsidR="00F175E7" w:rsidRPr="00AF6ED3" w:rsidRDefault="00F175E7" w:rsidP="00F175E7">
            <w:pPr>
              <w:ind w:firstLine="567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AF6ED3">
              <w:rPr>
                <w:rFonts w:ascii="Times New Roman" w:hAnsi="Times New Roman" w:cs="Times New Roman"/>
                <w:bCs/>
                <w:sz w:val="20"/>
                <w:szCs w:val="24"/>
              </w:rPr>
              <w:t>Peer to Peer communication</w:t>
            </w:r>
            <w:r w:rsidRPr="00AF6ED3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</w:t>
            </w:r>
            <w:ins w:id="40" w:author="Dr. K. Anitha Kumari PSGCT" w:date="2023-01-05T14:18:00Z">
              <w:r w:rsidR="00742CAC">
                <w:rPr>
                  <w:rFonts w:ascii="Times New Roman" w:hAnsi="Times New Roman" w:cs="Times New Roman"/>
                  <w:sz w:val="18"/>
                  <w:szCs w:val="18"/>
                </w:rPr>
                <w:t>...</w:t>
              </w:r>
            </w:ins>
          </w:p>
        </w:tc>
        <w:tc>
          <w:tcPr>
            <w:tcW w:w="487" w:type="dxa"/>
          </w:tcPr>
          <w:p w14:paraId="6BE04864" w14:textId="77777777" w:rsidR="00F175E7" w:rsidRPr="00A705BB" w:rsidRDefault="00F175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</w:tr>
      <w:tr w:rsidR="00F175E7" w14:paraId="2FC98C31" w14:textId="77777777" w:rsidTr="0094008B">
        <w:trPr>
          <w:trHeight w:val="20"/>
        </w:trPr>
        <w:tc>
          <w:tcPr>
            <w:tcW w:w="8755" w:type="dxa"/>
          </w:tcPr>
          <w:p w14:paraId="1C8120BE" w14:textId="66EDF0D0" w:rsidR="00F175E7" w:rsidRPr="00AF6ED3" w:rsidRDefault="00F175E7" w:rsidP="00F175E7">
            <w:pPr>
              <w:tabs>
                <w:tab w:val="left" w:pos="3402"/>
              </w:tabs>
              <w:ind w:firstLine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F6ED3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CONCLUSION</w:t>
            </w:r>
            <w:r w:rsidRPr="00AF6ED3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</w:t>
            </w:r>
            <w:ins w:id="41" w:author="Dr. K. Anitha Kumari PSGCT" w:date="2023-01-05T14:18:00Z">
              <w:r w:rsidR="00742CAC">
                <w:rPr>
                  <w:rFonts w:ascii="Times New Roman" w:hAnsi="Times New Roman" w:cs="Times New Roman"/>
                  <w:sz w:val="18"/>
                  <w:szCs w:val="18"/>
                </w:rPr>
                <w:t>..</w:t>
              </w:r>
            </w:ins>
          </w:p>
        </w:tc>
        <w:tc>
          <w:tcPr>
            <w:tcW w:w="487" w:type="dxa"/>
          </w:tcPr>
          <w:p w14:paraId="20D1E84D" w14:textId="77777777" w:rsidR="00F175E7" w:rsidRPr="00A705BB" w:rsidRDefault="00F175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</w:tr>
      <w:tr w:rsidR="00F175E7" w14:paraId="3FFBE118" w14:textId="77777777" w:rsidTr="0094008B">
        <w:trPr>
          <w:trHeight w:val="20"/>
        </w:trPr>
        <w:tc>
          <w:tcPr>
            <w:tcW w:w="8755" w:type="dxa"/>
          </w:tcPr>
          <w:p w14:paraId="4669A7B1" w14:textId="40D5DB68" w:rsidR="00F175E7" w:rsidRDefault="00F175E7" w:rsidP="00F175E7">
            <w:pPr>
              <w:tabs>
                <w:tab w:val="left" w:pos="3402"/>
              </w:tabs>
              <w:ind w:firstLine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F6ED3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REFERENCE</w:t>
            </w:r>
            <w:r w:rsidR="00CB5A87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S</w:t>
            </w:r>
            <w:r w:rsidRPr="00AF6ED3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</w:t>
            </w:r>
          </w:p>
          <w:p w14:paraId="22BD924A" w14:textId="77777777" w:rsidR="00F96D49" w:rsidRDefault="00F96D49" w:rsidP="00F175E7">
            <w:pPr>
              <w:tabs>
                <w:tab w:val="left" w:pos="3402"/>
              </w:tabs>
              <w:ind w:firstLine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21412CF" w14:textId="0F157D03" w:rsidR="001065F6" w:rsidRPr="00AF6ED3" w:rsidRDefault="001065F6" w:rsidP="00F175E7">
            <w:pPr>
              <w:tabs>
                <w:tab w:val="left" w:pos="3402"/>
              </w:tabs>
              <w:ind w:firstLine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7" w:type="dxa"/>
          </w:tcPr>
          <w:p w14:paraId="37227554" w14:textId="77777777" w:rsidR="00F175E7" w:rsidRPr="00A705BB" w:rsidRDefault="00F175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</w:tr>
      <w:tr w:rsidR="00781DB6" w14:paraId="7DA967FD" w14:textId="77777777" w:rsidTr="0094008B">
        <w:trPr>
          <w:trHeight w:val="20"/>
        </w:trPr>
        <w:tc>
          <w:tcPr>
            <w:tcW w:w="8755" w:type="dxa"/>
          </w:tcPr>
          <w:p w14:paraId="3CF73DCB" w14:textId="77777777" w:rsidR="00781DB6" w:rsidRPr="00525199" w:rsidRDefault="00781DB6" w:rsidP="00275C7E">
            <w:pPr>
              <w:tabs>
                <w:tab w:val="left" w:pos="3402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25199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CHAPTER 3 SECURITY CONCERNS IN SMART GRID CYBER-PHYSICAL SYSTEM</w:t>
            </w:r>
            <w:r w:rsidRPr="00525199">
              <w:rPr>
                <w:rFonts w:ascii="Times New Roman" w:hAnsi="Times New Roman" w:cs="Times New Roman"/>
                <w:sz w:val="18"/>
                <w:szCs w:val="18"/>
              </w:rPr>
              <w:t>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.............................................................................................................................................................</w:t>
            </w:r>
            <w:del w:id="42" w:author="Dr. K. Anitha Kumari PSGCT" w:date="2023-01-05T14:18:00Z">
              <w:r w:rsidDel="00742CAC">
                <w:rPr>
                  <w:rFonts w:ascii="Times New Roman" w:hAnsi="Times New Roman" w:cs="Times New Roman"/>
                  <w:sz w:val="18"/>
                  <w:szCs w:val="18"/>
                </w:rPr>
                <w:delText>.</w:delText>
              </w:r>
            </w:del>
          </w:p>
        </w:tc>
        <w:tc>
          <w:tcPr>
            <w:tcW w:w="487" w:type="dxa"/>
          </w:tcPr>
          <w:p w14:paraId="740A7A0C" w14:textId="77777777" w:rsidR="00F96A86" w:rsidRDefault="00F96A8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0F90E60" w14:textId="77777777" w:rsidR="00781DB6" w:rsidRPr="00A705BB" w:rsidRDefault="00781D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</w:tr>
      <w:tr w:rsidR="00781DB6" w14:paraId="7C9E8A7F" w14:textId="77777777" w:rsidTr="0094008B">
        <w:trPr>
          <w:trHeight w:val="20"/>
        </w:trPr>
        <w:tc>
          <w:tcPr>
            <w:tcW w:w="8755" w:type="dxa"/>
          </w:tcPr>
          <w:p w14:paraId="34748384" w14:textId="77777777" w:rsidR="00781DB6" w:rsidRDefault="00781DB6" w:rsidP="000872EE">
            <w:pPr>
              <w:tabs>
                <w:tab w:val="left" w:pos="3402"/>
              </w:tabs>
              <w:jc w:val="both"/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</w:pPr>
            <w:r w:rsidRPr="00525199">
              <w:rPr>
                <w:rFonts w:ascii="Times New Roman" w:hAnsi="Times New Roman" w:cs="Times New Roman"/>
                <w:sz w:val="18"/>
                <w:szCs w:val="18"/>
              </w:rPr>
              <w:t xml:space="preserve">          </w:t>
            </w:r>
            <w:proofErr w:type="spellStart"/>
            <w:r w:rsidRPr="00525199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>Dr.S.Brindha</w:t>
            </w:r>
            <w:proofErr w:type="spellEnd"/>
          </w:p>
          <w:p w14:paraId="6707636C" w14:textId="5E5315B4" w:rsidR="001065F6" w:rsidRPr="00525199" w:rsidRDefault="001065F6" w:rsidP="000872EE">
            <w:pPr>
              <w:tabs>
                <w:tab w:val="left" w:pos="3402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7" w:type="dxa"/>
          </w:tcPr>
          <w:p w14:paraId="217E12A8" w14:textId="77777777" w:rsidR="00781DB6" w:rsidRPr="00A705BB" w:rsidRDefault="00781D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1DB6" w14:paraId="69ED8697" w14:textId="77777777" w:rsidTr="0094008B">
        <w:trPr>
          <w:trHeight w:val="20"/>
        </w:trPr>
        <w:tc>
          <w:tcPr>
            <w:tcW w:w="8755" w:type="dxa"/>
          </w:tcPr>
          <w:p w14:paraId="693437AD" w14:textId="77777777" w:rsidR="00781DB6" w:rsidRPr="00525199" w:rsidRDefault="00781DB6" w:rsidP="000872EE">
            <w:pPr>
              <w:tabs>
                <w:tab w:val="left" w:pos="3402"/>
              </w:tabs>
              <w:ind w:left="567" w:hanging="141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25199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INTRODUCTION</w:t>
            </w:r>
            <w:r w:rsidRPr="00525199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</w:t>
            </w:r>
            <w:r w:rsidRPr="00525199">
              <w:rPr>
                <w:rFonts w:ascii="Times New Roman" w:hAnsi="Times New Roman" w:cs="Times New Roman"/>
                <w:sz w:val="18"/>
                <w:szCs w:val="18"/>
              </w:rPr>
              <w:t>.....</w:t>
            </w:r>
            <w:r w:rsidR="000872EE">
              <w:rPr>
                <w:rFonts w:ascii="Times New Roman" w:hAnsi="Times New Roman" w:cs="Times New Roman"/>
                <w:sz w:val="18"/>
                <w:szCs w:val="18"/>
              </w:rPr>
              <w:t>................</w:t>
            </w:r>
          </w:p>
        </w:tc>
        <w:tc>
          <w:tcPr>
            <w:tcW w:w="487" w:type="dxa"/>
          </w:tcPr>
          <w:p w14:paraId="1348C656" w14:textId="77777777" w:rsidR="00781DB6" w:rsidRPr="00A705BB" w:rsidRDefault="00781D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</w:tr>
      <w:tr w:rsidR="00781DB6" w14:paraId="4D9C6843" w14:textId="77777777" w:rsidTr="0094008B">
        <w:trPr>
          <w:trHeight w:val="20"/>
        </w:trPr>
        <w:tc>
          <w:tcPr>
            <w:tcW w:w="8755" w:type="dxa"/>
          </w:tcPr>
          <w:p w14:paraId="58513548" w14:textId="77777777" w:rsidR="00781DB6" w:rsidRPr="00525199" w:rsidRDefault="00781DB6" w:rsidP="000872EE">
            <w:pPr>
              <w:tabs>
                <w:tab w:val="left" w:pos="3402"/>
              </w:tabs>
              <w:ind w:left="567" w:hanging="141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25199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SMART GRIDS</w:t>
            </w:r>
            <w:r w:rsidRPr="00525199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</w:t>
            </w:r>
            <w:r w:rsidR="000872EE">
              <w:rPr>
                <w:rFonts w:ascii="Times New Roman" w:hAnsi="Times New Roman" w:cs="Times New Roman"/>
                <w:sz w:val="18"/>
                <w:szCs w:val="18"/>
              </w:rPr>
              <w:t>.......................</w:t>
            </w:r>
          </w:p>
        </w:tc>
        <w:tc>
          <w:tcPr>
            <w:tcW w:w="487" w:type="dxa"/>
          </w:tcPr>
          <w:p w14:paraId="3E75F09C" w14:textId="77777777" w:rsidR="00781DB6" w:rsidRPr="00A705BB" w:rsidRDefault="00781D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</w:tr>
      <w:tr w:rsidR="00781DB6" w14:paraId="18794214" w14:textId="77777777" w:rsidTr="0094008B">
        <w:trPr>
          <w:trHeight w:val="20"/>
        </w:trPr>
        <w:tc>
          <w:tcPr>
            <w:tcW w:w="8755" w:type="dxa"/>
          </w:tcPr>
          <w:p w14:paraId="0458B925" w14:textId="77777777" w:rsidR="00781DB6" w:rsidRPr="00525199" w:rsidRDefault="00781DB6" w:rsidP="000872EE">
            <w:pPr>
              <w:ind w:left="567" w:hanging="141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25199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Model </w:t>
            </w:r>
            <w:r w:rsidR="00C721F1">
              <w:rPr>
                <w:rFonts w:ascii="Times New Roman" w:hAnsi="Times New Roman" w:cs="Times New Roman"/>
                <w:bCs/>
                <w:sz w:val="20"/>
                <w:szCs w:val="24"/>
              </w:rPr>
              <w:t>f</w:t>
            </w:r>
            <w:r w:rsidR="00C721F1" w:rsidRPr="00525199">
              <w:rPr>
                <w:rFonts w:ascii="Times New Roman" w:hAnsi="Times New Roman" w:cs="Times New Roman"/>
                <w:bCs/>
                <w:sz w:val="20"/>
                <w:szCs w:val="24"/>
              </w:rPr>
              <w:t>or Smart Grid</w:t>
            </w:r>
            <w:r w:rsidR="00C721F1">
              <w:rPr>
                <w:rFonts w:ascii="Times New Roman" w:hAnsi="Times New Roman" w:cs="Times New Roman"/>
                <w:sz w:val="18"/>
                <w:szCs w:val="18"/>
              </w:rPr>
              <w:t>........................</w:t>
            </w:r>
            <w:r w:rsidRPr="00525199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</w:t>
            </w:r>
            <w:r w:rsidR="000872EE">
              <w:rPr>
                <w:rFonts w:ascii="Times New Roman" w:hAnsi="Times New Roman" w:cs="Times New Roman"/>
                <w:sz w:val="18"/>
                <w:szCs w:val="18"/>
              </w:rPr>
              <w:t>......................</w:t>
            </w:r>
            <w:r w:rsidR="0026433B">
              <w:rPr>
                <w:rFonts w:ascii="Times New Roman" w:hAnsi="Times New Roman" w:cs="Times New Roman"/>
                <w:sz w:val="18"/>
                <w:szCs w:val="18"/>
              </w:rPr>
              <w:t>.....</w:t>
            </w:r>
          </w:p>
        </w:tc>
        <w:tc>
          <w:tcPr>
            <w:tcW w:w="487" w:type="dxa"/>
          </w:tcPr>
          <w:p w14:paraId="5AC37C02" w14:textId="77777777" w:rsidR="00781DB6" w:rsidRPr="00A705BB" w:rsidRDefault="00781D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</w:tr>
      <w:tr w:rsidR="0026433B" w14:paraId="24445A68" w14:textId="77777777" w:rsidTr="0094008B">
        <w:trPr>
          <w:trHeight w:val="20"/>
        </w:trPr>
        <w:tc>
          <w:tcPr>
            <w:tcW w:w="8755" w:type="dxa"/>
          </w:tcPr>
          <w:p w14:paraId="7EE8BB93" w14:textId="77777777" w:rsidR="0026433B" w:rsidRPr="00921E05" w:rsidRDefault="0026433B" w:rsidP="0026433B">
            <w:pPr>
              <w:ind w:left="426"/>
              <w:rPr>
                <w:rFonts w:ascii="Times New Roman" w:hAnsi="Times New Roman" w:cs="Times New Roman"/>
                <w:sz w:val="18"/>
                <w:szCs w:val="18"/>
              </w:rPr>
            </w:pPr>
            <w:r w:rsidRPr="00921E05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CHARACTERISTICS OF CPS WITH SMART GRID</w:t>
            </w:r>
            <w:r w:rsidRPr="00921E05">
              <w:rPr>
                <w:rFonts w:ascii="Times New Roman" w:hAnsi="Times New Roman" w:cs="Times New Roman"/>
                <w:sz w:val="18"/>
                <w:szCs w:val="18"/>
              </w:rPr>
              <w:t>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</w:t>
            </w:r>
          </w:p>
        </w:tc>
        <w:tc>
          <w:tcPr>
            <w:tcW w:w="487" w:type="dxa"/>
          </w:tcPr>
          <w:p w14:paraId="4170ED17" w14:textId="77777777" w:rsidR="0026433B" w:rsidRPr="00A705BB" w:rsidRDefault="002643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</w:tr>
      <w:tr w:rsidR="0026433B" w14:paraId="5FDB2874" w14:textId="77777777" w:rsidTr="0094008B">
        <w:trPr>
          <w:trHeight w:val="20"/>
        </w:trPr>
        <w:tc>
          <w:tcPr>
            <w:tcW w:w="8755" w:type="dxa"/>
          </w:tcPr>
          <w:p w14:paraId="6D4D1375" w14:textId="77777777" w:rsidR="0026433B" w:rsidRPr="00921E05" w:rsidRDefault="0026433B" w:rsidP="0026433B">
            <w:pPr>
              <w:ind w:left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921E05">
              <w:rPr>
                <w:rFonts w:ascii="Times New Roman" w:hAnsi="Times New Roman" w:cs="Times New Roman"/>
                <w:bCs/>
                <w:sz w:val="20"/>
                <w:szCs w:val="24"/>
              </w:rPr>
              <w:t>Connectivity</w:t>
            </w:r>
            <w:r w:rsidRPr="00921E05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</w:t>
            </w:r>
          </w:p>
        </w:tc>
        <w:tc>
          <w:tcPr>
            <w:tcW w:w="487" w:type="dxa"/>
          </w:tcPr>
          <w:p w14:paraId="40F05AE0" w14:textId="77777777" w:rsidR="0026433B" w:rsidRPr="00A705BB" w:rsidRDefault="002643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</w:tr>
      <w:tr w:rsidR="0026433B" w14:paraId="7B53C429" w14:textId="77777777" w:rsidTr="0094008B">
        <w:trPr>
          <w:trHeight w:val="20"/>
        </w:trPr>
        <w:tc>
          <w:tcPr>
            <w:tcW w:w="8755" w:type="dxa"/>
          </w:tcPr>
          <w:p w14:paraId="75ABC540" w14:textId="77777777" w:rsidR="0026433B" w:rsidRPr="00921E05" w:rsidRDefault="0026433B" w:rsidP="0026433B">
            <w:pPr>
              <w:ind w:left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921E05">
              <w:rPr>
                <w:rFonts w:ascii="Times New Roman" w:hAnsi="Times New Roman" w:cs="Times New Roman"/>
                <w:bCs/>
                <w:sz w:val="20"/>
                <w:szCs w:val="24"/>
              </w:rPr>
              <w:t>Mobility</w:t>
            </w:r>
            <w:r w:rsidRPr="00921E05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</w:t>
            </w:r>
          </w:p>
        </w:tc>
        <w:tc>
          <w:tcPr>
            <w:tcW w:w="487" w:type="dxa"/>
          </w:tcPr>
          <w:p w14:paraId="59BB23A8" w14:textId="77777777" w:rsidR="0026433B" w:rsidRPr="00A705BB" w:rsidRDefault="002643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</w:tr>
      <w:tr w:rsidR="0026433B" w14:paraId="330339BB" w14:textId="77777777" w:rsidTr="0094008B">
        <w:trPr>
          <w:trHeight w:val="20"/>
        </w:trPr>
        <w:tc>
          <w:tcPr>
            <w:tcW w:w="8755" w:type="dxa"/>
          </w:tcPr>
          <w:p w14:paraId="57995AD2" w14:textId="77777777" w:rsidR="0026433B" w:rsidRPr="00921E05" w:rsidRDefault="0026433B" w:rsidP="0026433B">
            <w:pPr>
              <w:ind w:left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921E05">
              <w:rPr>
                <w:rFonts w:ascii="Times New Roman" w:hAnsi="Times New Roman" w:cs="Times New Roman"/>
                <w:bCs/>
                <w:sz w:val="20"/>
                <w:szCs w:val="24"/>
              </w:rPr>
              <w:t>Security &amp; Privacy</w:t>
            </w:r>
            <w:r w:rsidRPr="00921E05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</w:t>
            </w:r>
          </w:p>
        </w:tc>
        <w:tc>
          <w:tcPr>
            <w:tcW w:w="487" w:type="dxa"/>
          </w:tcPr>
          <w:p w14:paraId="313E02EE" w14:textId="77777777" w:rsidR="0026433B" w:rsidRPr="00A705BB" w:rsidRDefault="002643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</w:tr>
      <w:tr w:rsidR="0026433B" w14:paraId="0A317EBD" w14:textId="77777777" w:rsidTr="0094008B">
        <w:trPr>
          <w:trHeight w:val="20"/>
        </w:trPr>
        <w:tc>
          <w:tcPr>
            <w:tcW w:w="8755" w:type="dxa"/>
          </w:tcPr>
          <w:p w14:paraId="1DCA8989" w14:textId="77777777" w:rsidR="0026433B" w:rsidRPr="00921E05" w:rsidRDefault="0026433B" w:rsidP="0026433B">
            <w:pPr>
              <w:ind w:left="42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1E05">
              <w:rPr>
                <w:rFonts w:ascii="Times New Roman" w:hAnsi="Times New Roman" w:cs="Times New Roman"/>
                <w:bCs/>
                <w:sz w:val="20"/>
                <w:szCs w:val="24"/>
              </w:rPr>
              <w:t>Flexibility</w:t>
            </w:r>
            <w:r w:rsidRPr="00921E05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</w:t>
            </w:r>
          </w:p>
        </w:tc>
        <w:tc>
          <w:tcPr>
            <w:tcW w:w="487" w:type="dxa"/>
          </w:tcPr>
          <w:p w14:paraId="7E0B14FF" w14:textId="77777777" w:rsidR="0026433B" w:rsidRPr="00A705BB" w:rsidRDefault="002643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</w:tr>
      <w:tr w:rsidR="0026433B" w14:paraId="1E184E3C" w14:textId="77777777" w:rsidTr="0094008B">
        <w:trPr>
          <w:trHeight w:val="20"/>
        </w:trPr>
        <w:tc>
          <w:tcPr>
            <w:tcW w:w="8755" w:type="dxa"/>
          </w:tcPr>
          <w:p w14:paraId="27D7D521" w14:textId="77777777" w:rsidR="0026433B" w:rsidRPr="00921E05" w:rsidRDefault="0026433B" w:rsidP="0026433B">
            <w:pPr>
              <w:ind w:left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921E05">
              <w:rPr>
                <w:rFonts w:ascii="Times New Roman" w:hAnsi="Times New Roman" w:cs="Times New Roman"/>
                <w:bCs/>
                <w:sz w:val="20"/>
                <w:szCs w:val="24"/>
              </w:rPr>
              <w:t>Dynamics</w:t>
            </w:r>
            <w:r w:rsidRPr="00921E05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</w:t>
            </w:r>
          </w:p>
        </w:tc>
        <w:tc>
          <w:tcPr>
            <w:tcW w:w="487" w:type="dxa"/>
          </w:tcPr>
          <w:p w14:paraId="1E181CDF" w14:textId="77777777" w:rsidR="0026433B" w:rsidRPr="00A705BB" w:rsidRDefault="002643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</w:tr>
      <w:tr w:rsidR="0026433B" w14:paraId="4CC7022E" w14:textId="77777777" w:rsidTr="0094008B">
        <w:trPr>
          <w:trHeight w:val="20"/>
        </w:trPr>
        <w:tc>
          <w:tcPr>
            <w:tcW w:w="8755" w:type="dxa"/>
          </w:tcPr>
          <w:p w14:paraId="257E289E" w14:textId="77777777" w:rsidR="0026433B" w:rsidRPr="00921E05" w:rsidRDefault="0026433B" w:rsidP="0026433B">
            <w:pPr>
              <w:ind w:left="42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1E05">
              <w:rPr>
                <w:rFonts w:ascii="Times New Roman" w:hAnsi="Times New Roman" w:cs="Times New Roman"/>
                <w:bCs/>
                <w:sz w:val="20"/>
                <w:szCs w:val="24"/>
              </w:rPr>
              <w:t>Interoperability</w:t>
            </w:r>
            <w:r w:rsidRPr="00921E05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</w:t>
            </w:r>
          </w:p>
        </w:tc>
        <w:tc>
          <w:tcPr>
            <w:tcW w:w="487" w:type="dxa"/>
          </w:tcPr>
          <w:p w14:paraId="73E9008C" w14:textId="77777777" w:rsidR="0026433B" w:rsidRPr="00A705BB" w:rsidRDefault="002643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</w:tr>
      <w:tr w:rsidR="0026433B" w14:paraId="0E4339F6" w14:textId="77777777" w:rsidTr="0094008B">
        <w:trPr>
          <w:trHeight w:val="20"/>
        </w:trPr>
        <w:tc>
          <w:tcPr>
            <w:tcW w:w="8755" w:type="dxa"/>
          </w:tcPr>
          <w:p w14:paraId="09AB7A5A" w14:textId="77777777" w:rsidR="0026433B" w:rsidRPr="00921E05" w:rsidRDefault="007C5D0D" w:rsidP="0026433B">
            <w:pPr>
              <w:ind w:left="426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921E05">
              <w:rPr>
                <w:rFonts w:ascii="Times New Roman" w:hAnsi="Times New Roman" w:cs="Times New Roman"/>
                <w:bCs/>
                <w:sz w:val="20"/>
                <w:szCs w:val="24"/>
              </w:rPr>
              <w:t>Components</w:t>
            </w:r>
            <w:r w:rsidR="0026433B" w:rsidRPr="00921E05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of smart grid</w:t>
            </w:r>
            <w:r w:rsidR="0026433B" w:rsidRPr="00921E05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</w:t>
            </w:r>
            <w:r w:rsidR="0026433B" w:rsidRPr="00921E05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</w:t>
            </w:r>
            <w:r w:rsidR="0026433B">
              <w:rPr>
                <w:rFonts w:ascii="Times New Roman" w:hAnsi="Times New Roman" w:cs="Times New Roman"/>
                <w:sz w:val="18"/>
                <w:szCs w:val="18"/>
              </w:rPr>
              <w:t>..........................</w:t>
            </w:r>
          </w:p>
        </w:tc>
        <w:tc>
          <w:tcPr>
            <w:tcW w:w="487" w:type="dxa"/>
          </w:tcPr>
          <w:p w14:paraId="128187CB" w14:textId="77777777" w:rsidR="0026433B" w:rsidRPr="00A705BB" w:rsidRDefault="002643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</w:tr>
      <w:tr w:rsidR="0026433B" w14:paraId="440E614B" w14:textId="77777777" w:rsidTr="0094008B">
        <w:trPr>
          <w:trHeight w:val="20"/>
        </w:trPr>
        <w:tc>
          <w:tcPr>
            <w:tcW w:w="8755" w:type="dxa"/>
          </w:tcPr>
          <w:p w14:paraId="44134338" w14:textId="77777777" w:rsidR="0026433B" w:rsidRPr="00921E05" w:rsidRDefault="0026433B" w:rsidP="0026433B">
            <w:pPr>
              <w:ind w:left="42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1E05">
              <w:rPr>
                <w:rFonts w:ascii="Times New Roman" w:hAnsi="Times New Roman" w:cs="Times New Roman"/>
                <w:bCs/>
                <w:sz w:val="20"/>
                <w:szCs w:val="24"/>
              </w:rPr>
              <w:t>Applications of SG-CPS</w:t>
            </w:r>
            <w:r w:rsidRPr="00921E05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</w:t>
            </w:r>
          </w:p>
        </w:tc>
        <w:tc>
          <w:tcPr>
            <w:tcW w:w="487" w:type="dxa"/>
          </w:tcPr>
          <w:p w14:paraId="3206A5AB" w14:textId="77777777" w:rsidR="0026433B" w:rsidRPr="00A705BB" w:rsidRDefault="002643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</w:tr>
      <w:tr w:rsidR="007C5D0D" w14:paraId="7553183F" w14:textId="77777777" w:rsidTr="0094008B">
        <w:trPr>
          <w:trHeight w:val="20"/>
        </w:trPr>
        <w:tc>
          <w:tcPr>
            <w:tcW w:w="8755" w:type="dxa"/>
          </w:tcPr>
          <w:p w14:paraId="76B761B8" w14:textId="77777777" w:rsidR="007C5D0D" w:rsidRPr="005C308A" w:rsidRDefault="007C5D0D" w:rsidP="007C5D0D">
            <w:pPr>
              <w:ind w:left="426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5C308A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APPLICATIONS OF SMART GRID CYBER PHYSICAL SYSTEM (SG-CPS)</w:t>
            </w:r>
            <w:r w:rsidRPr="005C308A">
              <w:rPr>
                <w:rFonts w:ascii="Times New Roman" w:hAnsi="Times New Roman" w:cs="Times New Roman"/>
                <w:sz w:val="18"/>
                <w:szCs w:val="18"/>
              </w:rPr>
              <w:t xml:space="preserve"> 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</w:t>
            </w:r>
          </w:p>
        </w:tc>
        <w:tc>
          <w:tcPr>
            <w:tcW w:w="487" w:type="dxa"/>
          </w:tcPr>
          <w:p w14:paraId="742CCA20" w14:textId="77777777" w:rsidR="007C5D0D" w:rsidRPr="00A705BB" w:rsidRDefault="007C5D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</w:tr>
      <w:tr w:rsidR="007C5D0D" w14:paraId="0AC5D01C" w14:textId="77777777" w:rsidTr="0094008B">
        <w:trPr>
          <w:trHeight w:val="20"/>
        </w:trPr>
        <w:tc>
          <w:tcPr>
            <w:tcW w:w="8755" w:type="dxa"/>
          </w:tcPr>
          <w:p w14:paraId="0FD61503" w14:textId="77777777" w:rsidR="007C5D0D" w:rsidRPr="005C308A" w:rsidRDefault="007C5D0D" w:rsidP="007C5D0D">
            <w:pPr>
              <w:ind w:left="42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C308A">
              <w:rPr>
                <w:rFonts w:ascii="Times New Roman" w:hAnsi="Times New Roman" w:cs="Times New Roman"/>
                <w:bCs/>
                <w:sz w:val="20"/>
                <w:szCs w:val="24"/>
              </w:rPr>
              <w:t>Advanced Metering Infrastructure (AMI)</w:t>
            </w:r>
            <w:r w:rsidRPr="005C308A">
              <w:rPr>
                <w:rFonts w:ascii="Times New Roman" w:hAnsi="Times New Roman" w:cs="Times New Roman"/>
                <w:sz w:val="18"/>
                <w:szCs w:val="18"/>
              </w:rPr>
              <w:t xml:space="preserve"> 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</w:t>
            </w:r>
          </w:p>
        </w:tc>
        <w:tc>
          <w:tcPr>
            <w:tcW w:w="487" w:type="dxa"/>
          </w:tcPr>
          <w:p w14:paraId="22F0CBC3" w14:textId="77777777" w:rsidR="007C5D0D" w:rsidRPr="00A705BB" w:rsidRDefault="007C5D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</w:tr>
      <w:tr w:rsidR="007C5D0D" w14:paraId="4D01AFBD" w14:textId="77777777" w:rsidTr="0094008B">
        <w:trPr>
          <w:trHeight w:val="20"/>
        </w:trPr>
        <w:tc>
          <w:tcPr>
            <w:tcW w:w="8755" w:type="dxa"/>
          </w:tcPr>
          <w:p w14:paraId="61CD7499" w14:textId="77777777" w:rsidR="007C5D0D" w:rsidRPr="005C308A" w:rsidRDefault="007C5D0D" w:rsidP="007C5D0D">
            <w:pPr>
              <w:ind w:left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5C308A">
              <w:rPr>
                <w:rFonts w:ascii="Times New Roman" w:hAnsi="Times New Roman" w:cs="Times New Roman"/>
                <w:bCs/>
                <w:sz w:val="20"/>
                <w:szCs w:val="24"/>
              </w:rPr>
              <w:t>Demand Management</w:t>
            </w:r>
            <w:r w:rsidRPr="005C308A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</w:t>
            </w:r>
          </w:p>
        </w:tc>
        <w:tc>
          <w:tcPr>
            <w:tcW w:w="487" w:type="dxa"/>
          </w:tcPr>
          <w:p w14:paraId="21FEF4CA" w14:textId="77777777" w:rsidR="007C5D0D" w:rsidRPr="00A705BB" w:rsidRDefault="007C5D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</w:tr>
      <w:tr w:rsidR="007C5D0D" w14:paraId="72341EFE" w14:textId="77777777" w:rsidTr="0094008B">
        <w:trPr>
          <w:trHeight w:val="20"/>
        </w:trPr>
        <w:tc>
          <w:tcPr>
            <w:tcW w:w="8755" w:type="dxa"/>
          </w:tcPr>
          <w:p w14:paraId="54BFD501" w14:textId="77777777" w:rsidR="007C5D0D" w:rsidRPr="005C308A" w:rsidRDefault="007C5D0D" w:rsidP="007C5D0D">
            <w:pPr>
              <w:ind w:left="42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C308A">
              <w:rPr>
                <w:rFonts w:ascii="Times New Roman" w:hAnsi="Times New Roman" w:cs="Times New Roman"/>
                <w:bCs/>
                <w:sz w:val="20"/>
                <w:szCs w:val="24"/>
              </w:rPr>
              <w:t>Electric Vehicles (EVs)</w:t>
            </w:r>
            <w:r w:rsidRPr="005C308A">
              <w:rPr>
                <w:rFonts w:ascii="Times New Roman" w:hAnsi="Times New Roman" w:cs="Times New Roman"/>
                <w:sz w:val="18"/>
                <w:szCs w:val="18"/>
              </w:rPr>
              <w:t xml:space="preserve"> 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</w:t>
            </w:r>
          </w:p>
        </w:tc>
        <w:tc>
          <w:tcPr>
            <w:tcW w:w="487" w:type="dxa"/>
          </w:tcPr>
          <w:p w14:paraId="5E5B5E0E" w14:textId="77777777" w:rsidR="007C5D0D" w:rsidRPr="00A705BB" w:rsidRDefault="007C5D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</w:tr>
      <w:tr w:rsidR="007C5D0D" w14:paraId="772A2085" w14:textId="77777777" w:rsidTr="0094008B">
        <w:trPr>
          <w:trHeight w:val="20"/>
        </w:trPr>
        <w:tc>
          <w:tcPr>
            <w:tcW w:w="8755" w:type="dxa"/>
          </w:tcPr>
          <w:p w14:paraId="5495E34B" w14:textId="77777777" w:rsidR="007C5D0D" w:rsidRPr="005C308A" w:rsidRDefault="007C5D0D" w:rsidP="007C5D0D">
            <w:pPr>
              <w:ind w:left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5C308A">
              <w:rPr>
                <w:rFonts w:ascii="Times New Roman" w:hAnsi="Times New Roman" w:cs="Times New Roman"/>
                <w:bCs/>
                <w:sz w:val="20"/>
                <w:szCs w:val="24"/>
              </w:rPr>
              <w:t>Wide-Area Situational Awareness</w:t>
            </w:r>
            <w:r w:rsidRPr="005C308A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</w:t>
            </w:r>
          </w:p>
        </w:tc>
        <w:tc>
          <w:tcPr>
            <w:tcW w:w="487" w:type="dxa"/>
          </w:tcPr>
          <w:p w14:paraId="153D992D" w14:textId="77777777" w:rsidR="007C5D0D" w:rsidRPr="00A705BB" w:rsidRDefault="007C5D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</w:tr>
      <w:tr w:rsidR="007C5D0D" w14:paraId="6E7F8B23" w14:textId="77777777" w:rsidTr="0094008B">
        <w:trPr>
          <w:trHeight w:val="20"/>
        </w:trPr>
        <w:tc>
          <w:tcPr>
            <w:tcW w:w="8755" w:type="dxa"/>
          </w:tcPr>
          <w:p w14:paraId="262E91F8" w14:textId="77777777" w:rsidR="007C5D0D" w:rsidRPr="005C308A" w:rsidRDefault="007C5D0D" w:rsidP="007C5D0D">
            <w:pPr>
              <w:ind w:left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5C308A">
              <w:rPr>
                <w:rFonts w:ascii="Times New Roman" w:hAnsi="Times New Roman" w:cs="Times New Roman"/>
                <w:bCs/>
                <w:sz w:val="20"/>
                <w:szCs w:val="24"/>
              </w:rPr>
              <w:t>Distributed Energy Resources and Storage</w:t>
            </w:r>
            <w:r w:rsidRPr="005C308A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</w:t>
            </w:r>
          </w:p>
        </w:tc>
        <w:tc>
          <w:tcPr>
            <w:tcW w:w="487" w:type="dxa"/>
          </w:tcPr>
          <w:p w14:paraId="63A2901D" w14:textId="77777777" w:rsidR="007C5D0D" w:rsidRPr="00A705BB" w:rsidRDefault="007C5D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</w:tr>
      <w:tr w:rsidR="007C5D0D" w14:paraId="13894F13" w14:textId="77777777" w:rsidTr="0094008B">
        <w:trPr>
          <w:trHeight w:val="20"/>
        </w:trPr>
        <w:tc>
          <w:tcPr>
            <w:tcW w:w="8755" w:type="dxa"/>
          </w:tcPr>
          <w:p w14:paraId="2E09BF6B" w14:textId="77777777" w:rsidR="007C5D0D" w:rsidRPr="005C308A" w:rsidRDefault="007C5D0D" w:rsidP="007C5D0D">
            <w:pPr>
              <w:ind w:left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5C308A">
              <w:rPr>
                <w:rFonts w:ascii="Times New Roman" w:hAnsi="Times New Roman" w:cs="Times New Roman"/>
                <w:bCs/>
                <w:sz w:val="20"/>
                <w:szCs w:val="24"/>
              </w:rPr>
              <w:t>Distributed Grid Management</w:t>
            </w:r>
            <w:r w:rsidRPr="005C308A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</w:t>
            </w:r>
          </w:p>
        </w:tc>
        <w:tc>
          <w:tcPr>
            <w:tcW w:w="487" w:type="dxa"/>
          </w:tcPr>
          <w:p w14:paraId="47012F88" w14:textId="77777777" w:rsidR="007C5D0D" w:rsidRPr="00A705BB" w:rsidRDefault="007C5D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</w:tr>
      <w:tr w:rsidR="007C5D0D" w14:paraId="13316D10" w14:textId="77777777" w:rsidTr="0094008B">
        <w:trPr>
          <w:trHeight w:val="20"/>
        </w:trPr>
        <w:tc>
          <w:tcPr>
            <w:tcW w:w="8755" w:type="dxa"/>
          </w:tcPr>
          <w:p w14:paraId="15AB3724" w14:textId="77777777" w:rsidR="007C5D0D" w:rsidRPr="005C308A" w:rsidRDefault="007C5D0D" w:rsidP="007C5D0D">
            <w:pPr>
              <w:ind w:left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5C308A">
              <w:rPr>
                <w:rFonts w:ascii="Times New Roman" w:hAnsi="Times New Roman" w:cs="Times New Roman"/>
                <w:bCs/>
                <w:sz w:val="20"/>
                <w:szCs w:val="24"/>
              </w:rPr>
              <w:t>Energy management</w:t>
            </w:r>
            <w:r w:rsidRPr="005C308A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</w:t>
            </w:r>
          </w:p>
        </w:tc>
        <w:tc>
          <w:tcPr>
            <w:tcW w:w="487" w:type="dxa"/>
          </w:tcPr>
          <w:p w14:paraId="646F0C22" w14:textId="77777777" w:rsidR="007C5D0D" w:rsidRPr="00A705BB" w:rsidRDefault="007C5D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</w:tr>
      <w:tr w:rsidR="007C5D0D" w14:paraId="486E1E19" w14:textId="77777777" w:rsidTr="0094008B">
        <w:trPr>
          <w:trHeight w:val="20"/>
        </w:trPr>
        <w:tc>
          <w:tcPr>
            <w:tcW w:w="8755" w:type="dxa"/>
          </w:tcPr>
          <w:p w14:paraId="6A31CA30" w14:textId="77777777" w:rsidR="007C5D0D" w:rsidRPr="005C308A" w:rsidRDefault="007C5D0D" w:rsidP="007C5D0D">
            <w:pPr>
              <w:ind w:left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5C308A">
              <w:rPr>
                <w:rFonts w:ascii="Times New Roman" w:hAnsi="Times New Roman" w:cs="Times New Roman"/>
                <w:bCs/>
                <w:sz w:val="20"/>
                <w:szCs w:val="24"/>
              </w:rPr>
              <w:lastRenderedPageBreak/>
              <w:t>Smart home</w:t>
            </w:r>
            <w:r w:rsidRPr="005C308A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</w:t>
            </w:r>
          </w:p>
        </w:tc>
        <w:tc>
          <w:tcPr>
            <w:tcW w:w="487" w:type="dxa"/>
          </w:tcPr>
          <w:p w14:paraId="1326894E" w14:textId="77777777" w:rsidR="007C5D0D" w:rsidRPr="00A705BB" w:rsidRDefault="007C5D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</w:tr>
      <w:tr w:rsidR="007C5D0D" w14:paraId="5C05BAAA" w14:textId="77777777" w:rsidTr="0094008B">
        <w:trPr>
          <w:trHeight w:val="20"/>
        </w:trPr>
        <w:tc>
          <w:tcPr>
            <w:tcW w:w="8755" w:type="dxa"/>
          </w:tcPr>
          <w:p w14:paraId="438577BA" w14:textId="53E16320" w:rsidR="007C5D0D" w:rsidRPr="005C308A" w:rsidRDefault="007F7891" w:rsidP="007C5D0D">
            <w:pPr>
              <w:ind w:left="42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C308A">
              <w:rPr>
                <w:rFonts w:ascii="Times New Roman" w:hAnsi="Times New Roman" w:cs="Times New Roman"/>
                <w:bCs/>
                <w:sz w:val="20"/>
                <w:szCs w:val="24"/>
              </w:rPr>
              <w:t>Self-healing</w:t>
            </w:r>
            <w:r w:rsidR="007C5D0D" w:rsidRPr="005C308A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grid</w:t>
            </w:r>
            <w:r w:rsidR="007C5D0D" w:rsidRPr="005C308A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</w:t>
            </w:r>
            <w:r w:rsidR="007C5D0D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</w:t>
            </w:r>
          </w:p>
        </w:tc>
        <w:tc>
          <w:tcPr>
            <w:tcW w:w="487" w:type="dxa"/>
          </w:tcPr>
          <w:p w14:paraId="724F01D2" w14:textId="77777777" w:rsidR="007C5D0D" w:rsidRPr="00A705BB" w:rsidRDefault="007C5D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</w:tr>
      <w:tr w:rsidR="007C5D0D" w14:paraId="617D185C" w14:textId="77777777" w:rsidTr="0094008B">
        <w:trPr>
          <w:trHeight w:val="20"/>
        </w:trPr>
        <w:tc>
          <w:tcPr>
            <w:tcW w:w="8755" w:type="dxa"/>
          </w:tcPr>
          <w:p w14:paraId="62D702D1" w14:textId="77777777" w:rsidR="007C5D0D" w:rsidRPr="005C308A" w:rsidRDefault="007C5D0D" w:rsidP="007C5D0D">
            <w:pPr>
              <w:ind w:left="42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C308A">
              <w:rPr>
                <w:rFonts w:ascii="Times New Roman" w:hAnsi="Times New Roman" w:cs="Times New Roman"/>
                <w:bCs/>
                <w:sz w:val="20"/>
                <w:szCs w:val="24"/>
              </w:rPr>
              <w:t>Power demand forecasting</w:t>
            </w:r>
            <w:r w:rsidRPr="005C308A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</w:t>
            </w:r>
          </w:p>
        </w:tc>
        <w:tc>
          <w:tcPr>
            <w:tcW w:w="487" w:type="dxa"/>
          </w:tcPr>
          <w:p w14:paraId="6D93FDD0" w14:textId="77777777" w:rsidR="007C5D0D" w:rsidRPr="00A705BB" w:rsidRDefault="007C5D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</w:tr>
      <w:tr w:rsidR="005B780D" w14:paraId="4FF9370D" w14:textId="77777777" w:rsidTr="0094008B">
        <w:trPr>
          <w:trHeight w:val="20"/>
        </w:trPr>
        <w:tc>
          <w:tcPr>
            <w:tcW w:w="8755" w:type="dxa"/>
          </w:tcPr>
          <w:p w14:paraId="171C6EBF" w14:textId="77777777" w:rsidR="005B780D" w:rsidRPr="005B5DAC" w:rsidRDefault="005B780D" w:rsidP="005B780D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5B5DAC">
              <w:rPr>
                <w:rFonts w:ascii="Times New Roman" w:hAnsi="Times New Roman" w:cs="Times New Roman"/>
                <w:bCs/>
                <w:sz w:val="20"/>
                <w:szCs w:val="24"/>
              </w:rPr>
              <w:t>Power generation forecast of renewable energy</w:t>
            </w:r>
            <w:r w:rsidRPr="005B5DAC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</w:t>
            </w:r>
          </w:p>
        </w:tc>
        <w:tc>
          <w:tcPr>
            <w:tcW w:w="487" w:type="dxa"/>
          </w:tcPr>
          <w:p w14:paraId="38D14963" w14:textId="77777777" w:rsidR="005B780D" w:rsidRPr="00A705BB" w:rsidRDefault="005B78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</w:tr>
      <w:tr w:rsidR="005B780D" w14:paraId="280799B5" w14:textId="77777777" w:rsidTr="0094008B">
        <w:trPr>
          <w:trHeight w:val="20"/>
        </w:trPr>
        <w:tc>
          <w:tcPr>
            <w:tcW w:w="8755" w:type="dxa"/>
          </w:tcPr>
          <w:p w14:paraId="26C1D0A1" w14:textId="77777777" w:rsidR="005B780D" w:rsidRPr="005B5DAC" w:rsidRDefault="005B780D" w:rsidP="005B780D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5B5DAC">
              <w:rPr>
                <w:rFonts w:ascii="Times New Roman" w:hAnsi="Times New Roman" w:cs="Times New Roman"/>
                <w:bCs/>
                <w:sz w:val="20"/>
                <w:szCs w:val="24"/>
              </w:rPr>
              <w:t>Fault diagnosis and protection</w:t>
            </w:r>
            <w:r w:rsidRPr="005B5DAC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</w:t>
            </w:r>
            <w:r w:rsidRPr="005B5DAC">
              <w:rPr>
                <w:rFonts w:ascii="Times New Roman" w:hAnsi="Times New Roman" w:cs="Times New Roman"/>
                <w:sz w:val="18"/>
                <w:szCs w:val="18"/>
              </w:rPr>
              <w:t>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</w:t>
            </w:r>
          </w:p>
        </w:tc>
        <w:tc>
          <w:tcPr>
            <w:tcW w:w="487" w:type="dxa"/>
          </w:tcPr>
          <w:p w14:paraId="746D8155" w14:textId="77777777" w:rsidR="005B780D" w:rsidRPr="00A705BB" w:rsidRDefault="005B78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</w:tr>
      <w:tr w:rsidR="005B780D" w14:paraId="5611E8C7" w14:textId="77777777" w:rsidTr="0094008B">
        <w:trPr>
          <w:trHeight w:val="20"/>
        </w:trPr>
        <w:tc>
          <w:tcPr>
            <w:tcW w:w="8755" w:type="dxa"/>
          </w:tcPr>
          <w:p w14:paraId="46A08A19" w14:textId="77777777" w:rsidR="005B780D" w:rsidRPr="005B5DAC" w:rsidRDefault="005B780D" w:rsidP="005B780D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5B5DAC">
              <w:rPr>
                <w:rFonts w:ascii="Times New Roman" w:hAnsi="Times New Roman" w:cs="Times New Roman"/>
                <w:bCs/>
                <w:sz w:val="20"/>
                <w:szCs w:val="24"/>
              </w:rPr>
              <w:t>Smart Grid Security</w:t>
            </w:r>
            <w:r w:rsidRPr="005B5DAC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</w:t>
            </w:r>
          </w:p>
        </w:tc>
        <w:tc>
          <w:tcPr>
            <w:tcW w:w="487" w:type="dxa"/>
          </w:tcPr>
          <w:p w14:paraId="17DEB6A7" w14:textId="77777777" w:rsidR="005B780D" w:rsidRPr="00A705BB" w:rsidRDefault="005B78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</w:tr>
      <w:tr w:rsidR="005B780D" w14:paraId="340FE957" w14:textId="77777777" w:rsidTr="0094008B">
        <w:trPr>
          <w:trHeight w:val="20"/>
        </w:trPr>
        <w:tc>
          <w:tcPr>
            <w:tcW w:w="8755" w:type="dxa"/>
          </w:tcPr>
          <w:p w14:paraId="081BF868" w14:textId="77777777" w:rsidR="005B780D" w:rsidRPr="005B5DAC" w:rsidRDefault="005B780D" w:rsidP="005B780D">
            <w:pPr>
              <w:ind w:firstLine="426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5B5DAC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SECURITY OBJECTIVES IN SG-CPS</w:t>
            </w:r>
            <w:r w:rsidRPr="005B5DAC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</w:t>
            </w:r>
          </w:p>
        </w:tc>
        <w:tc>
          <w:tcPr>
            <w:tcW w:w="487" w:type="dxa"/>
          </w:tcPr>
          <w:p w14:paraId="341566A7" w14:textId="77777777" w:rsidR="005B780D" w:rsidRPr="00A705BB" w:rsidRDefault="005B78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</w:tr>
      <w:tr w:rsidR="005B780D" w14:paraId="1666D627" w14:textId="77777777" w:rsidTr="0094008B">
        <w:trPr>
          <w:trHeight w:val="20"/>
        </w:trPr>
        <w:tc>
          <w:tcPr>
            <w:tcW w:w="8755" w:type="dxa"/>
          </w:tcPr>
          <w:p w14:paraId="61776BD2" w14:textId="77777777" w:rsidR="005B780D" w:rsidRPr="005B5DAC" w:rsidRDefault="005B780D" w:rsidP="005B780D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5B5DAC">
              <w:rPr>
                <w:rFonts w:ascii="Times New Roman" w:hAnsi="Times New Roman" w:cs="Times New Roman"/>
                <w:bCs/>
                <w:sz w:val="20"/>
                <w:szCs w:val="24"/>
              </w:rPr>
              <w:t>Confidentiality</w:t>
            </w:r>
            <w:r w:rsidRPr="005B5DAC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</w:t>
            </w:r>
          </w:p>
        </w:tc>
        <w:tc>
          <w:tcPr>
            <w:tcW w:w="487" w:type="dxa"/>
          </w:tcPr>
          <w:p w14:paraId="3D70407D" w14:textId="77777777" w:rsidR="005B780D" w:rsidRPr="00A705BB" w:rsidRDefault="005B78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</w:tr>
      <w:tr w:rsidR="005B780D" w14:paraId="081D284A" w14:textId="77777777" w:rsidTr="0094008B">
        <w:trPr>
          <w:trHeight w:val="20"/>
        </w:trPr>
        <w:tc>
          <w:tcPr>
            <w:tcW w:w="8755" w:type="dxa"/>
          </w:tcPr>
          <w:p w14:paraId="02324860" w14:textId="77777777" w:rsidR="005B780D" w:rsidRPr="005B5DAC" w:rsidRDefault="005B780D" w:rsidP="005B780D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5B5DAC">
              <w:rPr>
                <w:rFonts w:ascii="Times New Roman" w:hAnsi="Times New Roman" w:cs="Times New Roman"/>
                <w:bCs/>
                <w:sz w:val="20"/>
                <w:szCs w:val="24"/>
              </w:rPr>
              <w:t>Integrity</w:t>
            </w:r>
            <w:r w:rsidRPr="005B5DAC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</w:t>
            </w:r>
          </w:p>
        </w:tc>
        <w:tc>
          <w:tcPr>
            <w:tcW w:w="487" w:type="dxa"/>
          </w:tcPr>
          <w:p w14:paraId="5E0F32CF" w14:textId="77777777" w:rsidR="005B780D" w:rsidRPr="00A705BB" w:rsidRDefault="005B78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</w:tr>
      <w:tr w:rsidR="005B780D" w14:paraId="36CBD9C9" w14:textId="77777777" w:rsidTr="0094008B">
        <w:trPr>
          <w:trHeight w:val="20"/>
        </w:trPr>
        <w:tc>
          <w:tcPr>
            <w:tcW w:w="8755" w:type="dxa"/>
          </w:tcPr>
          <w:p w14:paraId="619F5761" w14:textId="77777777" w:rsidR="005B780D" w:rsidRPr="005B5DAC" w:rsidRDefault="005B780D" w:rsidP="005B780D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5B5DAC">
              <w:rPr>
                <w:rFonts w:ascii="Times New Roman" w:hAnsi="Times New Roman" w:cs="Times New Roman"/>
                <w:bCs/>
                <w:sz w:val="20"/>
                <w:szCs w:val="24"/>
              </w:rPr>
              <w:t>Availability</w:t>
            </w:r>
            <w:r w:rsidRPr="005B5DAC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</w:t>
            </w:r>
          </w:p>
        </w:tc>
        <w:tc>
          <w:tcPr>
            <w:tcW w:w="487" w:type="dxa"/>
          </w:tcPr>
          <w:p w14:paraId="38E7FC6E" w14:textId="77777777" w:rsidR="005B780D" w:rsidRPr="00A705BB" w:rsidRDefault="005B78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</w:tr>
      <w:tr w:rsidR="005B780D" w14:paraId="07A246E9" w14:textId="77777777" w:rsidTr="0094008B">
        <w:trPr>
          <w:trHeight w:val="20"/>
        </w:trPr>
        <w:tc>
          <w:tcPr>
            <w:tcW w:w="8755" w:type="dxa"/>
          </w:tcPr>
          <w:p w14:paraId="456EB4FB" w14:textId="77777777" w:rsidR="005B780D" w:rsidRPr="005B5DAC" w:rsidRDefault="005B780D" w:rsidP="005B780D">
            <w:pPr>
              <w:ind w:firstLine="42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B5DAC">
              <w:rPr>
                <w:rFonts w:ascii="Times New Roman" w:hAnsi="Times New Roman" w:cs="Times New Roman"/>
                <w:bCs/>
                <w:sz w:val="20"/>
                <w:szCs w:val="24"/>
              </w:rPr>
              <w:t>Accountability</w:t>
            </w:r>
            <w:r w:rsidRPr="005B5DAC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</w:t>
            </w:r>
          </w:p>
        </w:tc>
        <w:tc>
          <w:tcPr>
            <w:tcW w:w="487" w:type="dxa"/>
          </w:tcPr>
          <w:p w14:paraId="4321ED88" w14:textId="77777777" w:rsidR="005B780D" w:rsidRPr="00A705BB" w:rsidRDefault="005B78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</w:tr>
      <w:tr w:rsidR="005B780D" w14:paraId="670754D0" w14:textId="77777777" w:rsidTr="0094008B">
        <w:trPr>
          <w:trHeight w:val="20"/>
        </w:trPr>
        <w:tc>
          <w:tcPr>
            <w:tcW w:w="8755" w:type="dxa"/>
          </w:tcPr>
          <w:p w14:paraId="77871D93" w14:textId="77777777" w:rsidR="005B780D" w:rsidRPr="005B5DAC" w:rsidRDefault="005B780D" w:rsidP="005B780D">
            <w:pPr>
              <w:ind w:firstLine="426"/>
              <w:rPr>
                <w:rFonts w:ascii="Times New Roman" w:hAnsi="Times New Roman" w:cs="Times New Roman"/>
                <w:sz w:val="18"/>
                <w:szCs w:val="18"/>
              </w:rPr>
            </w:pPr>
            <w:r w:rsidRPr="005B5DAC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CYBER ATTACKS IN SG-CPS</w:t>
            </w:r>
            <w:r w:rsidRPr="005B5DAC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</w:t>
            </w:r>
          </w:p>
        </w:tc>
        <w:tc>
          <w:tcPr>
            <w:tcW w:w="487" w:type="dxa"/>
          </w:tcPr>
          <w:p w14:paraId="158694CE" w14:textId="77777777" w:rsidR="005B780D" w:rsidRPr="00A705BB" w:rsidRDefault="005B78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</w:tr>
      <w:tr w:rsidR="005B780D" w14:paraId="36BA271C" w14:textId="77777777" w:rsidTr="0094008B">
        <w:trPr>
          <w:trHeight w:val="20"/>
        </w:trPr>
        <w:tc>
          <w:tcPr>
            <w:tcW w:w="8755" w:type="dxa"/>
          </w:tcPr>
          <w:p w14:paraId="1F4D8F53" w14:textId="77777777" w:rsidR="005B780D" w:rsidRPr="005B5DAC" w:rsidRDefault="005B780D" w:rsidP="005B780D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5B5DAC">
              <w:rPr>
                <w:rFonts w:ascii="Times New Roman" w:hAnsi="Times New Roman" w:cs="Times New Roman"/>
                <w:bCs/>
                <w:sz w:val="20"/>
                <w:szCs w:val="24"/>
              </w:rPr>
              <w:t>Transmission system attacks</w:t>
            </w:r>
            <w:r w:rsidRPr="005B5DAC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</w:t>
            </w:r>
          </w:p>
        </w:tc>
        <w:tc>
          <w:tcPr>
            <w:tcW w:w="487" w:type="dxa"/>
          </w:tcPr>
          <w:p w14:paraId="7D801BDF" w14:textId="77777777" w:rsidR="005B780D" w:rsidRPr="00A705BB" w:rsidRDefault="005B78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</w:tr>
      <w:tr w:rsidR="002813ED" w14:paraId="2B9C72F8" w14:textId="77777777" w:rsidTr="0094008B">
        <w:trPr>
          <w:trHeight w:val="20"/>
        </w:trPr>
        <w:tc>
          <w:tcPr>
            <w:tcW w:w="8755" w:type="dxa"/>
          </w:tcPr>
          <w:p w14:paraId="1E7B22A2" w14:textId="77777777" w:rsidR="002813ED" w:rsidRPr="007D7DF2" w:rsidRDefault="002813ED" w:rsidP="009016D5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7D7DF2">
              <w:rPr>
                <w:rFonts w:ascii="Times New Roman" w:hAnsi="Times New Roman" w:cs="Times New Roman"/>
                <w:bCs/>
                <w:sz w:val="20"/>
                <w:szCs w:val="24"/>
              </w:rPr>
              <w:t>Interdiction attacks</w:t>
            </w:r>
            <w:r w:rsidRPr="007D7DF2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</w:t>
            </w:r>
            <w:r w:rsidR="009016D5">
              <w:rPr>
                <w:rFonts w:ascii="Times New Roman" w:hAnsi="Times New Roman" w:cs="Times New Roman"/>
                <w:sz w:val="18"/>
                <w:szCs w:val="18"/>
              </w:rPr>
              <w:t>.......................</w:t>
            </w:r>
          </w:p>
        </w:tc>
        <w:tc>
          <w:tcPr>
            <w:tcW w:w="487" w:type="dxa"/>
          </w:tcPr>
          <w:p w14:paraId="74EC62EF" w14:textId="77777777" w:rsidR="002813ED" w:rsidRPr="00A705BB" w:rsidRDefault="002813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</w:tr>
      <w:tr w:rsidR="002813ED" w14:paraId="3A7D6A1F" w14:textId="77777777" w:rsidTr="0094008B">
        <w:trPr>
          <w:trHeight w:val="20"/>
        </w:trPr>
        <w:tc>
          <w:tcPr>
            <w:tcW w:w="8755" w:type="dxa"/>
          </w:tcPr>
          <w:p w14:paraId="2BF36F95" w14:textId="77777777" w:rsidR="002813ED" w:rsidRPr="007D7DF2" w:rsidRDefault="002813ED" w:rsidP="009016D5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7D7DF2">
              <w:rPr>
                <w:rFonts w:ascii="Times New Roman" w:hAnsi="Times New Roman" w:cs="Times New Roman"/>
                <w:bCs/>
                <w:sz w:val="20"/>
                <w:szCs w:val="24"/>
              </w:rPr>
              <w:t>Complex network (CN)-based attacks</w:t>
            </w:r>
            <w:r w:rsidRPr="007D7DF2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</w:t>
            </w:r>
            <w:r w:rsidR="009016D5">
              <w:rPr>
                <w:rFonts w:ascii="Times New Roman" w:hAnsi="Times New Roman" w:cs="Times New Roman"/>
                <w:sz w:val="18"/>
                <w:szCs w:val="18"/>
              </w:rPr>
              <w:t>........................</w:t>
            </w:r>
          </w:p>
        </w:tc>
        <w:tc>
          <w:tcPr>
            <w:tcW w:w="487" w:type="dxa"/>
          </w:tcPr>
          <w:p w14:paraId="350C78A7" w14:textId="77777777" w:rsidR="002813ED" w:rsidRPr="00A705BB" w:rsidRDefault="002813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</w:tr>
      <w:tr w:rsidR="002813ED" w14:paraId="72AFFF48" w14:textId="77777777" w:rsidTr="0094008B">
        <w:trPr>
          <w:trHeight w:val="20"/>
        </w:trPr>
        <w:tc>
          <w:tcPr>
            <w:tcW w:w="8755" w:type="dxa"/>
          </w:tcPr>
          <w:p w14:paraId="785CFDBA" w14:textId="77777777" w:rsidR="002813ED" w:rsidRPr="007D7DF2" w:rsidRDefault="002813ED" w:rsidP="009016D5">
            <w:pPr>
              <w:ind w:firstLine="42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D7DF2">
              <w:rPr>
                <w:rFonts w:ascii="Times New Roman" w:hAnsi="Times New Roman" w:cs="Times New Roman"/>
                <w:bCs/>
                <w:sz w:val="20"/>
                <w:szCs w:val="24"/>
              </w:rPr>
              <w:t>Substation attacks</w:t>
            </w:r>
            <w:r w:rsidRPr="007D7DF2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</w:t>
            </w:r>
            <w:r w:rsidR="009016D5">
              <w:rPr>
                <w:rFonts w:ascii="Times New Roman" w:hAnsi="Times New Roman" w:cs="Times New Roman"/>
                <w:sz w:val="18"/>
                <w:szCs w:val="18"/>
              </w:rPr>
              <w:t>.......................</w:t>
            </w:r>
          </w:p>
        </w:tc>
        <w:tc>
          <w:tcPr>
            <w:tcW w:w="487" w:type="dxa"/>
          </w:tcPr>
          <w:p w14:paraId="227EB9F0" w14:textId="77777777" w:rsidR="002813ED" w:rsidRPr="00A705BB" w:rsidRDefault="002813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</w:tr>
      <w:tr w:rsidR="002813ED" w14:paraId="3B439F7D" w14:textId="77777777" w:rsidTr="0094008B">
        <w:trPr>
          <w:trHeight w:val="20"/>
        </w:trPr>
        <w:tc>
          <w:tcPr>
            <w:tcW w:w="8755" w:type="dxa"/>
          </w:tcPr>
          <w:p w14:paraId="64E157DA" w14:textId="77777777" w:rsidR="002813ED" w:rsidRPr="007D7DF2" w:rsidRDefault="002813ED" w:rsidP="009016D5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7D7DF2">
              <w:rPr>
                <w:rFonts w:ascii="Times New Roman" w:hAnsi="Times New Roman" w:cs="Times New Roman"/>
                <w:bCs/>
                <w:sz w:val="20"/>
                <w:szCs w:val="24"/>
              </w:rPr>
              <w:t>Switching attacks</w:t>
            </w:r>
            <w:r w:rsidRPr="007D7DF2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</w:t>
            </w:r>
            <w:r w:rsidR="009016D5">
              <w:rPr>
                <w:rFonts w:ascii="Times New Roman" w:hAnsi="Times New Roman" w:cs="Times New Roman"/>
                <w:sz w:val="18"/>
                <w:szCs w:val="18"/>
              </w:rPr>
              <w:t>......................</w:t>
            </w:r>
          </w:p>
        </w:tc>
        <w:tc>
          <w:tcPr>
            <w:tcW w:w="487" w:type="dxa"/>
          </w:tcPr>
          <w:p w14:paraId="33F43936" w14:textId="77777777" w:rsidR="002813ED" w:rsidRPr="00A705BB" w:rsidRDefault="002813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</w:tr>
      <w:tr w:rsidR="002813ED" w14:paraId="5440C107" w14:textId="77777777" w:rsidTr="0094008B">
        <w:trPr>
          <w:trHeight w:val="20"/>
        </w:trPr>
        <w:tc>
          <w:tcPr>
            <w:tcW w:w="8755" w:type="dxa"/>
          </w:tcPr>
          <w:p w14:paraId="2C4A5434" w14:textId="77777777" w:rsidR="002813ED" w:rsidRPr="007D7DF2" w:rsidRDefault="002813ED" w:rsidP="009016D5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7D7DF2">
              <w:rPr>
                <w:rFonts w:ascii="Times New Roman" w:hAnsi="Times New Roman" w:cs="Times New Roman"/>
                <w:bCs/>
                <w:sz w:val="20"/>
                <w:szCs w:val="24"/>
              </w:rPr>
              <w:t>PMU attacks</w:t>
            </w:r>
            <w:r w:rsidRPr="007D7DF2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</w:t>
            </w:r>
            <w:r w:rsidR="009016D5">
              <w:rPr>
                <w:rFonts w:ascii="Times New Roman" w:hAnsi="Times New Roman" w:cs="Times New Roman"/>
                <w:sz w:val="18"/>
                <w:szCs w:val="18"/>
              </w:rPr>
              <w:t>....................</w:t>
            </w:r>
          </w:p>
        </w:tc>
        <w:tc>
          <w:tcPr>
            <w:tcW w:w="487" w:type="dxa"/>
          </w:tcPr>
          <w:p w14:paraId="3A8D27E8" w14:textId="77777777" w:rsidR="002813ED" w:rsidRPr="00A705BB" w:rsidRDefault="002813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</w:tr>
      <w:tr w:rsidR="002813ED" w14:paraId="6CEC8B4E" w14:textId="77777777" w:rsidTr="0094008B">
        <w:trPr>
          <w:trHeight w:val="20"/>
        </w:trPr>
        <w:tc>
          <w:tcPr>
            <w:tcW w:w="8755" w:type="dxa"/>
          </w:tcPr>
          <w:p w14:paraId="533A09E6" w14:textId="77777777" w:rsidR="002813ED" w:rsidRPr="007D7DF2" w:rsidRDefault="002813ED" w:rsidP="009016D5">
            <w:pPr>
              <w:ind w:firstLine="42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D7DF2">
              <w:rPr>
                <w:rFonts w:ascii="Times New Roman" w:hAnsi="Times New Roman" w:cs="Times New Roman"/>
                <w:bCs/>
                <w:sz w:val="20"/>
                <w:szCs w:val="24"/>
              </w:rPr>
              <w:t>Smart meter attacks</w:t>
            </w:r>
            <w:r w:rsidRPr="007D7DF2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</w:t>
            </w:r>
            <w:r w:rsidR="009016D5">
              <w:rPr>
                <w:rFonts w:ascii="Times New Roman" w:hAnsi="Times New Roman" w:cs="Times New Roman"/>
                <w:sz w:val="18"/>
                <w:szCs w:val="18"/>
              </w:rPr>
              <w:t>......................</w:t>
            </w:r>
          </w:p>
        </w:tc>
        <w:tc>
          <w:tcPr>
            <w:tcW w:w="487" w:type="dxa"/>
          </w:tcPr>
          <w:p w14:paraId="749AAD05" w14:textId="77777777" w:rsidR="002813ED" w:rsidRPr="00A705BB" w:rsidRDefault="002813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</w:tr>
      <w:tr w:rsidR="002813ED" w14:paraId="4DECAB76" w14:textId="77777777" w:rsidTr="0094008B">
        <w:trPr>
          <w:trHeight w:val="20"/>
        </w:trPr>
        <w:tc>
          <w:tcPr>
            <w:tcW w:w="8755" w:type="dxa"/>
          </w:tcPr>
          <w:p w14:paraId="49A91E28" w14:textId="77777777" w:rsidR="002813ED" w:rsidRPr="007D7DF2" w:rsidRDefault="002813ED" w:rsidP="009016D5">
            <w:pPr>
              <w:ind w:firstLine="426"/>
              <w:rPr>
                <w:rFonts w:ascii="Times New Roman" w:hAnsi="Times New Roman" w:cs="Times New Roman"/>
                <w:sz w:val="18"/>
                <w:szCs w:val="18"/>
              </w:rPr>
            </w:pPr>
            <w:r w:rsidRPr="007D7DF2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CASE STUDY OF AN ATTACK-STUXNET ATTACK</w:t>
            </w:r>
            <w:r w:rsidRPr="007D7DF2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</w:t>
            </w:r>
            <w:r w:rsidR="009016D5">
              <w:rPr>
                <w:rFonts w:ascii="Times New Roman" w:hAnsi="Times New Roman" w:cs="Times New Roman"/>
                <w:sz w:val="18"/>
                <w:szCs w:val="18"/>
              </w:rPr>
              <w:t>......................</w:t>
            </w:r>
          </w:p>
        </w:tc>
        <w:tc>
          <w:tcPr>
            <w:tcW w:w="487" w:type="dxa"/>
          </w:tcPr>
          <w:p w14:paraId="77F6B0E1" w14:textId="77777777" w:rsidR="002813ED" w:rsidRPr="00A705BB" w:rsidRDefault="002813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</w:tr>
      <w:tr w:rsidR="002813ED" w14:paraId="6E33589E" w14:textId="77777777" w:rsidTr="0094008B">
        <w:trPr>
          <w:trHeight w:val="20"/>
        </w:trPr>
        <w:tc>
          <w:tcPr>
            <w:tcW w:w="8755" w:type="dxa"/>
          </w:tcPr>
          <w:p w14:paraId="0B7AB44C" w14:textId="77777777" w:rsidR="002813ED" w:rsidRPr="007D7DF2" w:rsidRDefault="002813ED" w:rsidP="009016D5">
            <w:pPr>
              <w:ind w:firstLine="42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D7DF2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Strategies in Stuxnet virus attack </w:t>
            </w:r>
            <w:r w:rsidRPr="007D7DF2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</w:t>
            </w:r>
            <w:r w:rsidR="009016D5">
              <w:rPr>
                <w:rFonts w:ascii="Times New Roman" w:hAnsi="Times New Roman" w:cs="Times New Roman"/>
                <w:sz w:val="18"/>
                <w:szCs w:val="18"/>
              </w:rPr>
              <w:t>......................</w:t>
            </w:r>
          </w:p>
        </w:tc>
        <w:tc>
          <w:tcPr>
            <w:tcW w:w="487" w:type="dxa"/>
          </w:tcPr>
          <w:p w14:paraId="7D6386B2" w14:textId="77777777" w:rsidR="002813ED" w:rsidRPr="00A705BB" w:rsidRDefault="002813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</w:tr>
      <w:tr w:rsidR="002813ED" w14:paraId="747D559D" w14:textId="77777777" w:rsidTr="0094008B">
        <w:trPr>
          <w:trHeight w:val="20"/>
        </w:trPr>
        <w:tc>
          <w:tcPr>
            <w:tcW w:w="8755" w:type="dxa"/>
          </w:tcPr>
          <w:p w14:paraId="42DB8C46" w14:textId="77777777" w:rsidR="002813ED" w:rsidRPr="007D7DF2" w:rsidRDefault="002813ED" w:rsidP="009016D5">
            <w:pPr>
              <w:ind w:firstLine="42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D7DF2">
              <w:rPr>
                <w:rFonts w:ascii="Times New Roman" w:hAnsi="Times New Roman" w:cs="Times New Roman"/>
                <w:bCs/>
                <w:sz w:val="20"/>
                <w:szCs w:val="24"/>
              </w:rPr>
              <w:t>Countermeasures</w:t>
            </w:r>
            <w:r w:rsidRPr="007D7DF2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................................................................................................................................</w:t>
            </w:r>
            <w:r w:rsidR="009016D5">
              <w:rPr>
                <w:rFonts w:ascii="Times New Roman" w:hAnsi="Times New Roman" w:cs="Times New Roman"/>
                <w:sz w:val="18"/>
                <w:szCs w:val="18"/>
              </w:rPr>
              <w:t>.....................</w:t>
            </w:r>
          </w:p>
        </w:tc>
        <w:tc>
          <w:tcPr>
            <w:tcW w:w="487" w:type="dxa"/>
          </w:tcPr>
          <w:p w14:paraId="7BA14267" w14:textId="77777777" w:rsidR="002813ED" w:rsidRPr="00A705BB" w:rsidRDefault="002813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66</w:t>
            </w:r>
          </w:p>
        </w:tc>
      </w:tr>
      <w:tr w:rsidR="002813ED" w14:paraId="289CBD70" w14:textId="77777777" w:rsidTr="0094008B">
        <w:trPr>
          <w:trHeight w:val="20"/>
        </w:trPr>
        <w:tc>
          <w:tcPr>
            <w:tcW w:w="8755" w:type="dxa"/>
          </w:tcPr>
          <w:p w14:paraId="074A4CF8" w14:textId="77777777" w:rsidR="002813ED" w:rsidRPr="007D7DF2" w:rsidRDefault="002813ED" w:rsidP="009016D5">
            <w:pPr>
              <w:ind w:firstLine="42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D7DF2">
              <w:rPr>
                <w:rFonts w:ascii="Times New Roman" w:hAnsi="Times New Roman" w:cs="Times New Roman"/>
                <w:bCs/>
                <w:sz w:val="20"/>
                <w:szCs w:val="24"/>
              </w:rPr>
              <w:t>Counter acting attack using Moving Target Defense</w:t>
            </w:r>
            <w:r w:rsidRPr="007D7DF2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</w:t>
            </w:r>
            <w:r w:rsidR="009016D5">
              <w:rPr>
                <w:rFonts w:ascii="Times New Roman" w:hAnsi="Times New Roman" w:cs="Times New Roman"/>
                <w:sz w:val="18"/>
                <w:szCs w:val="18"/>
              </w:rPr>
              <w:t>......................</w:t>
            </w:r>
          </w:p>
        </w:tc>
        <w:tc>
          <w:tcPr>
            <w:tcW w:w="487" w:type="dxa"/>
          </w:tcPr>
          <w:p w14:paraId="48776CFB" w14:textId="77777777" w:rsidR="002813ED" w:rsidRPr="00A705BB" w:rsidRDefault="002813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68</w:t>
            </w:r>
          </w:p>
        </w:tc>
      </w:tr>
      <w:tr w:rsidR="002813ED" w14:paraId="2D7AF6E7" w14:textId="77777777" w:rsidTr="0094008B">
        <w:trPr>
          <w:trHeight w:val="20"/>
        </w:trPr>
        <w:tc>
          <w:tcPr>
            <w:tcW w:w="8755" w:type="dxa"/>
          </w:tcPr>
          <w:p w14:paraId="201C4CE1" w14:textId="77777777" w:rsidR="002813ED" w:rsidRPr="007D7DF2" w:rsidRDefault="002813ED" w:rsidP="009016D5">
            <w:pPr>
              <w:ind w:firstLine="42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D7DF2">
              <w:rPr>
                <w:rFonts w:ascii="Times New Roman" w:hAnsi="Times New Roman" w:cs="Times New Roman"/>
                <w:bCs/>
                <w:sz w:val="20"/>
                <w:szCs w:val="24"/>
              </w:rPr>
              <w:t>Counter acting false data attack using anomaly detection</w:t>
            </w:r>
            <w:r w:rsidRPr="007D7DF2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</w:t>
            </w:r>
            <w:r w:rsidR="009016D5">
              <w:rPr>
                <w:rFonts w:ascii="Times New Roman" w:hAnsi="Times New Roman" w:cs="Times New Roman"/>
                <w:sz w:val="18"/>
                <w:szCs w:val="18"/>
              </w:rPr>
              <w:t>.............</w:t>
            </w:r>
          </w:p>
        </w:tc>
        <w:tc>
          <w:tcPr>
            <w:tcW w:w="487" w:type="dxa"/>
          </w:tcPr>
          <w:p w14:paraId="78BE0962" w14:textId="77777777" w:rsidR="002813ED" w:rsidRPr="00A705BB" w:rsidRDefault="002813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69</w:t>
            </w:r>
          </w:p>
        </w:tc>
      </w:tr>
      <w:tr w:rsidR="00F63B4E" w14:paraId="013E2332" w14:textId="77777777" w:rsidTr="0094008B">
        <w:trPr>
          <w:trHeight w:val="20"/>
        </w:trPr>
        <w:tc>
          <w:tcPr>
            <w:tcW w:w="8755" w:type="dxa"/>
          </w:tcPr>
          <w:p w14:paraId="615ED0F6" w14:textId="77777777" w:rsidR="00F63B4E" w:rsidRPr="00A2255C" w:rsidRDefault="00F63B4E" w:rsidP="00BB07A5">
            <w:pPr>
              <w:ind w:firstLine="426"/>
              <w:rPr>
                <w:rFonts w:ascii="Times New Roman" w:hAnsi="Times New Roman" w:cs="Times New Roman"/>
                <w:sz w:val="18"/>
                <w:szCs w:val="18"/>
              </w:rPr>
            </w:pPr>
            <w:r w:rsidRPr="00A2255C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CONCLUSION</w:t>
            </w:r>
            <w:r w:rsidRPr="00A2255C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</w:t>
            </w:r>
            <w:r w:rsidR="00BB07A5">
              <w:rPr>
                <w:rFonts w:ascii="Times New Roman" w:hAnsi="Times New Roman" w:cs="Times New Roman"/>
                <w:sz w:val="18"/>
                <w:szCs w:val="18"/>
              </w:rPr>
              <w:t>...........................</w:t>
            </w:r>
          </w:p>
        </w:tc>
        <w:tc>
          <w:tcPr>
            <w:tcW w:w="487" w:type="dxa"/>
          </w:tcPr>
          <w:p w14:paraId="0D834D6E" w14:textId="77777777" w:rsidR="00F63B4E" w:rsidRPr="00A705BB" w:rsidRDefault="00F63B4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</w:tr>
      <w:tr w:rsidR="00F63B4E" w14:paraId="196DA310" w14:textId="77777777" w:rsidTr="0094008B">
        <w:trPr>
          <w:trHeight w:val="20"/>
        </w:trPr>
        <w:tc>
          <w:tcPr>
            <w:tcW w:w="8755" w:type="dxa"/>
          </w:tcPr>
          <w:p w14:paraId="3E34BFE5" w14:textId="5DA1E345" w:rsidR="00F63B4E" w:rsidRDefault="00F63B4E" w:rsidP="00BB07A5">
            <w:pPr>
              <w:ind w:firstLine="426"/>
              <w:rPr>
                <w:rFonts w:ascii="Times New Roman" w:hAnsi="Times New Roman" w:cs="Times New Roman"/>
                <w:sz w:val="18"/>
                <w:szCs w:val="18"/>
              </w:rPr>
            </w:pPr>
            <w:r w:rsidRPr="00A2255C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REFERENCES</w:t>
            </w:r>
            <w:r w:rsidRPr="00A2255C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</w:t>
            </w:r>
            <w:r w:rsidR="00BB07A5">
              <w:rPr>
                <w:rFonts w:ascii="Times New Roman" w:hAnsi="Times New Roman" w:cs="Times New Roman"/>
                <w:sz w:val="18"/>
                <w:szCs w:val="18"/>
              </w:rPr>
              <w:t>..........................</w:t>
            </w:r>
          </w:p>
          <w:p w14:paraId="2698A55C" w14:textId="77777777" w:rsidR="00F96D49" w:rsidRDefault="00F96D49" w:rsidP="00BB07A5">
            <w:pPr>
              <w:ind w:firstLine="42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D8EB69" w14:textId="74E632B8" w:rsidR="001065F6" w:rsidRPr="00A2255C" w:rsidRDefault="001065F6" w:rsidP="00BB07A5">
            <w:pPr>
              <w:ind w:firstLine="426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7" w:type="dxa"/>
          </w:tcPr>
          <w:p w14:paraId="67CC0877" w14:textId="77777777" w:rsidR="00F63B4E" w:rsidRPr="00A705BB" w:rsidRDefault="00F63B4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</w:tr>
      <w:tr w:rsidR="00F63B4E" w14:paraId="5EDF5F65" w14:textId="77777777" w:rsidTr="0094008B">
        <w:trPr>
          <w:trHeight w:val="20"/>
        </w:trPr>
        <w:tc>
          <w:tcPr>
            <w:tcW w:w="8755" w:type="dxa"/>
          </w:tcPr>
          <w:p w14:paraId="1E154A85" w14:textId="77777777" w:rsidR="00F63B4E" w:rsidRPr="00A2255C" w:rsidRDefault="00F63B4E" w:rsidP="00275C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255C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CHAPTER 4 CYBER PHYSICAL SYSTEMS IN CLINICAL SETTING</w:t>
            </w:r>
            <w:r w:rsidRPr="00A2255C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487" w:type="dxa"/>
          </w:tcPr>
          <w:p w14:paraId="31D8A284" w14:textId="77777777" w:rsidR="00F63B4E" w:rsidRPr="00A705BB" w:rsidRDefault="00F63B4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73</w:t>
            </w:r>
          </w:p>
        </w:tc>
      </w:tr>
      <w:tr w:rsidR="00F63B4E" w14:paraId="739781B7" w14:textId="77777777" w:rsidTr="0094008B">
        <w:trPr>
          <w:trHeight w:val="20"/>
        </w:trPr>
        <w:tc>
          <w:tcPr>
            <w:tcW w:w="8755" w:type="dxa"/>
          </w:tcPr>
          <w:p w14:paraId="006499C0" w14:textId="77777777" w:rsidR="00F63B4E" w:rsidRDefault="00F63B4E" w:rsidP="00BB07A5">
            <w:pPr>
              <w:tabs>
                <w:tab w:val="left" w:pos="3402"/>
              </w:tabs>
              <w:ind w:left="426" w:hanging="142"/>
              <w:jc w:val="both"/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</w:pPr>
            <w:r w:rsidRPr="00A2255C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 xml:space="preserve">   T P </w:t>
            </w:r>
            <w:proofErr w:type="spellStart"/>
            <w:r w:rsidRPr="00A2255C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>Kamatchi</w:t>
            </w:r>
            <w:proofErr w:type="spellEnd"/>
            <w:r w:rsidRPr="00A2255C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>*, K Anitha</w:t>
            </w:r>
            <w:r w:rsidR="007F7891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 xml:space="preserve"> K</w:t>
            </w:r>
            <w:r w:rsidRPr="00A2255C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>umari, D. Priya</w:t>
            </w:r>
          </w:p>
          <w:p w14:paraId="3A5B7D6F" w14:textId="490C855A" w:rsidR="00F96D49" w:rsidRPr="00A2255C" w:rsidRDefault="00F96D49" w:rsidP="00BB07A5">
            <w:pPr>
              <w:tabs>
                <w:tab w:val="left" w:pos="3402"/>
              </w:tabs>
              <w:ind w:left="426" w:hanging="142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</w:p>
        </w:tc>
        <w:tc>
          <w:tcPr>
            <w:tcW w:w="487" w:type="dxa"/>
          </w:tcPr>
          <w:p w14:paraId="62E7D9B3" w14:textId="77777777" w:rsidR="00F63B4E" w:rsidRPr="00A705BB" w:rsidRDefault="00F63B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63B4E" w14:paraId="60F99487" w14:textId="77777777" w:rsidTr="0094008B">
        <w:trPr>
          <w:trHeight w:val="20"/>
        </w:trPr>
        <w:tc>
          <w:tcPr>
            <w:tcW w:w="8755" w:type="dxa"/>
          </w:tcPr>
          <w:p w14:paraId="16583395" w14:textId="77777777" w:rsidR="00F63B4E" w:rsidRPr="00A2255C" w:rsidRDefault="00F63B4E" w:rsidP="00BB07A5">
            <w:pPr>
              <w:ind w:firstLine="426"/>
              <w:rPr>
                <w:rFonts w:ascii="Times New Roman" w:hAnsi="Times New Roman" w:cs="Times New Roman"/>
                <w:sz w:val="18"/>
                <w:szCs w:val="18"/>
              </w:rPr>
            </w:pPr>
            <w:r w:rsidRPr="00A2255C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INTRODUCTION</w:t>
            </w:r>
            <w:r w:rsidRPr="00A2255C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</w:t>
            </w:r>
            <w:r w:rsidR="00BB07A5">
              <w:rPr>
                <w:rFonts w:ascii="Times New Roman" w:hAnsi="Times New Roman" w:cs="Times New Roman"/>
                <w:sz w:val="18"/>
                <w:szCs w:val="18"/>
              </w:rPr>
              <w:t>......................</w:t>
            </w:r>
          </w:p>
        </w:tc>
        <w:tc>
          <w:tcPr>
            <w:tcW w:w="487" w:type="dxa"/>
          </w:tcPr>
          <w:p w14:paraId="50BF9666" w14:textId="77777777" w:rsidR="00F63B4E" w:rsidRPr="00A705BB" w:rsidRDefault="00F63B4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73</w:t>
            </w:r>
          </w:p>
        </w:tc>
      </w:tr>
      <w:tr w:rsidR="00F63B4E" w14:paraId="794F969D" w14:textId="77777777" w:rsidTr="0094008B">
        <w:trPr>
          <w:trHeight w:val="20"/>
        </w:trPr>
        <w:tc>
          <w:tcPr>
            <w:tcW w:w="8755" w:type="dxa"/>
          </w:tcPr>
          <w:p w14:paraId="61C3F833" w14:textId="77777777" w:rsidR="00F63B4E" w:rsidRPr="00A2255C" w:rsidRDefault="00F63B4E" w:rsidP="00BB07A5">
            <w:pPr>
              <w:ind w:firstLine="42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255C">
              <w:rPr>
                <w:rFonts w:ascii="Times New Roman" w:hAnsi="Times New Roman" w:cs="Times New Roman"/>
                <w:bCs/>
                <w:sz w:val="20"/>
                <w:szCs w:val="24"/>
              </w:rPr>
              <w:t>Cyber Physical Systems</w:t>
            </w:r>
            <w:r w:rsidRPr="00A2255C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</w:t>
            </w:r>
            <w:r w:rsidR="00BB07A5">
              <w:rPr>
                <w:rFonts w:ascii="Times New Roman" w:hAnsi="Times New Roman" w:cs="Times New Roman"/>
                <w:sz w:val="18"/>
                <w:szCs w:val="18"/>
              </w:rPr>
              <w:t>.......................</w:t>
            </w:r>
          </w:p>
        </w:tc>
        <w:tc>
          <w:tcPr>
            <w:tcW w:w="487" w:type="dxa"/>
          </w:tcPr>
          <w:p w14:paraId="3615B1B7" w14:textId="77777777" w:rsidR="00F63B4E" w:rsidRPr="00A705BB" w:rsidRDefault="00F63B4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73</w:t>
            </w:r>
          </w:p>
        </w:tc>
      </w:tr>
      <w:tr w:rsidR="00F63B4E" w14:paraId="358CB4F1" w14:textId="77777777" w:rsidTr="0094008B">
        <w:trPr>
          <w:trHeight w:val="20"/>
        </w:trPr>
        <w:tc>
          <w:tcPr>
            <w:tcW w:w="8755" w:type="dxa"/>
          </w:tcPr>
          <w:p w14:paraId="7D51FCC4" w14:textId="77777777" w:rsidR="00F63B4E" w:rsidRPr="00A2255C" w:rsidRDefault="00F63B4E" w:rsidP="00BB07A5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A2255C">
              <w:rPr>
                <w:rFonts w:ascii="Times New Roman" w:hAnsi="Times New Roman" w:cs="Times New Roman"/>
                <w:bCs/>
                <w:sz w:val="20"/>
                <w:szCs w:val="24"/>
              </w:rPr>
              <w:t>Definition of sensor</w:t>
            </w:r>
            <w:r w:rsidRPr="00A2255C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</w:t>
            </w:r>
            <w:r w:rsidR="00BB07A5">
              <w:rPr>
                <w:rFonts w:ascii="Times New Roman" w:hAnsi="Times New Roman" w:cs="Times New Roman"/>
                <w:sz w:val="18"/>
                <w:szCs w:val="18"/>
              </w:rPr>
              <w:t>......................</w:t>
            </w:r>
          </w:p>
        </w:tc>
        <w:tc>
          <w:tcPr>
            <w:tcW w:w="487" w:type="dxa"/>
          </w:tcPr>
          <w:p w14:paraId="4D5AF598" w14:textId="77777777" w:rsidR="00F63B4E" w:rsidRPr="00A705BB" w:rsidRDefault="00F63B4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74</w:t>
            </w:r>
          </w:p>
        </w:tc>
      </w:tr>
      <w:tr w:rsidR="00F63B4E" w14:paraId="46041111" w14:textId="77777777" w:rsidTr="0094008B">
        <w:trPr>
          <w:trHeight w:val="20"/>
        </w:trPr>
        <w:tc>
          <w:tcPr>
            <w:tcW w:w="8755" w:type="dxa"/>
          </w:tcPr>
          <w:p w14:paraId="72064A87" w14:textId="77777777" w:rsidR="00F63B4E" w:rsidRPr="00A2255C" w:rsidRDefault="00F63B4E" w:rsidP="00BB07A5">
            <w:pPr>
              <w:ind w:firstLine="42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255C">
              <w:rPr>
                <w:rFonts w:ascii="Times New Roman" w:hAnsi="Times New Roman" w:cs="Times New Roman"/>
                <w:bCs/>
                <w:sz w:val="20"/>
                <w:szCs w:val="24"/>
              </w:rPr>
              <w:t>Classification of sensors</w:t>
            </w:r>
            <w:r w:rsidRPr="00A2255C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</w:t>
            </w:r>
            <w:r w:rsidR="00BB07A5">
              <w:rPr>
                <w:rFonts w:ascii="Times New Roman" w:hAnsi="Times New Roman" w:cs="Times New Roman"/>
                <w:sz w:val="18"/>
                <w:szCs w:val="18"/>
              </w:rPr>
              <w:t>......................</w:t>
            </w:r>
          </w:p>
        </w:tc>
        <w:tc>
          <w:tcPr>
            <w:tcW w:w="487" w:type="dxa"/>
          </w:tcPr>
          <w:p w14:paraId="76661A18" w14:textId="77777777" w:rsidR="00F63B4E" w:rsidRPr="00A705BB" w:rsidRDefault="00F63B4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74</w:t>
            </w:r>
          </w:p>
        </w:tc>
      </w:tr>
      <w:tr w:rsidR="00F63B4E" w14:paraId="6A05ECBA" w14:textId="77777777" w:rsidTr="0094008B">
        <w:trPr>
          <w:trHeight w:val="20"/>
        </w:trPr>
        <w:tc>
          <w:tcPr>
            <w:tcW w:w="8755" w:type="dxa"/>
          </w:tcPr>
          <w:p w14:paraId="250F86E1" w14:textId="77777777" w:rsidR="00F63B4E" w:rsidRPr="00A2255C" w:rsidRDefault="00F63B4E" w:rsidP="00BB07A5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A2255C">
              <w:rPr>
                <w:rFonts w:ascii="Times New Roman" w:hAnsi="Times New Roman" w:cs="Times New Roman"/>
                <w:bCs/>
                <w:sz w:val="20"/>
                <w:szCs w:val="24"/>
              </w:rPr>
              <w:t>Usage of sensors</w:t>
            </w:r>
            <w:r w:rsidRPr="00A2255C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</w:t>
            </w:r>
            <w:r w:rsidR="004A2B43">
              <w:rPr>
                <w:rFonts w:ascii="Times New Roman" w:hAnsi="Times New Roman" w:cs="Times New Roman"/>
                <w:sz w:val="18"/>
                <w:szCs w:val="18"/>
              </w:rPr>
              <w:t>.......................</w:t>
            </w:r>
          </w:p>
        </w:tc>
        <w:tc>
          <w:tcPr>
            <w:tcW w:w="487" w:type="dxa"/>
          </w:tcPr>
          <w:p w14:paraId="5FB62713" w14:textId="77777777" w:rsidR="00F63B4E" w:rsidRPr="00A705BB" w:rsidRDefault="00F63B4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75</w:t>
            </w:r>
          </w:p>
        </w:tc>
      </w:tr>
      <w:tr w:rsidR="00C64BD7" w14:paraId="3CBFA8DE" w14:textId="77777777" w:rsidTr="0094008B">
        <w:trPr>
          <w:trHeight w:val="20"/>
        </w:trPr>
        <w:tc>
          <w:tcPr>
            <w:tcW w:w="8755" w:type="dxa"/>
          </w:tcPr>
          <w:p w14:paraId="005779D6" w14:textId="77777777" w:rsidR="00C64BD7" w:rsidRPr="00824C76" w:rsidRDefault="00C64BD7" w:rsidP="00C64BD7">
            <w:pPr>
              <w:ind w:firstLine="42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24C76">
              <w:rPr>
                <w:rFonts w:ascii="Times New Roman" w:hAnsi="Times New Roman" w:cs="Times New Roman"/>
                <w:bCs/>
                <w:sz w:val="20"/>
                <w:szCs w:val="24"/>
              </w:rPr>
              <w:t>How do the sensors’ function?</w:t>
            </w:r>
            <w:r w:rsidRPr="00824C76">
              <w:rPr>
                <w:rFonts w:ascii="Times New Roman" w:hAnsi="Times New Roman" w:cs="Times New Roman"/>
                <w:sz w:val="18"/>
                <w:szCs w:val="18"/>
              </w:rPr>
              <w:t xml:space="preserve"> ..................................................................................................</w:t>
            </w:r>
            <w:r w:rsidR="00D11050">
              <w:rPr>
                <w:rFonts w:ascii="Times New Roman" w:hAnsi="Times New Roman" w:cs="Times New Roman"/>
                <w:sz w:val="18"/>
                <w:szCs w:val="18"/>
              </w:rPr>
              <w:t>..........................</w:t>
            </w:r>
          </w:p>
        </w:tc>
        <w:tc>
          <w:tcPr>
            <w:tcW w:w="487" w:type="dxa"/>
          </w:tcPr>
          <w:p w14:paraId="36E9A730" w14:textId="77777777" w:rsidR="00C64BD7" w:rsidRPr="00A705BB" w:rsidRDefault="00C64B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75</w:t>
            </w:r>
          </w:p>
        </w:tc>
      </w:tr>
      <w:tr w:rsidR="00C64BD7" w14:paraId="434B99B3" w14:textId="77777777" w:rsidTr="0094008B">
        <w:trPr>
          <w:trHeight w:val="20"/>
        </w:trPr>
        <w:tc>
          <w:tcPr>
            <w:tcW w:w="8755" w:type="dxa"/>
          </w:tcPr>
          <w:p w14:paraId="1FBE1901" w14:textId="77777777" w:rsidR="00C64BD7" w:rsidRPr="00824C76" w:rsidRDefault="00C64BD7" w:rsidP="00C64BD7">
            <w:pPr>
              <w:ind w:firstLine="426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824C76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DIVERSE VARIETY OF SENSORS</w:t>
            </w:r>
            <w:r w:rsidRPr="00824C76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</w:t>
            </w:r>
          </w:p>
        </w:tc>
        <w:tc>
          <w:tcPr>
            <w:tcW w:w="487" w:type="dxa"/>
          </w:tcPr>
          <w:p w14:paraId="5AD1F25C" w14:textId="77777777" w:rsidR="00C64BD7" w:rsidRPr="00A705BB" w:rsidRDefault="00C64B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76</w:t>
            </w:r>
          </w:p>
        </w:tc>
      </w:tr>
      <w:tr w:rsidR="00C64BD7" w14:paraId="62B85791" w14:textId="77777777" w:rsidTr="0094008B">
        <w:trPr>
          <w:trHeight w:val="20"/>
        </w:trPr>
        <w:tc>
          <w:tcPr>
            <w:tcW w:w="8755" w:type="dxa"/>
          </w:tcPr>
          <w:p w14:paraId="46543F8B" w14:textId="77777777" w:rsidR="00C64BD7" w:rsidRPr="00824C76" w:rsidRDefault="00C64BD7" w:rsidP="00C64BD7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824C76">
              <w:rPr>
                <w:rFonts w:ascii="Times New Roman" w:hAnsi="Times New Roman" w:cs="Times New Roman"/>
                <w:bCs/>
                <w:sz w:val="20"/>
                <w:szCs w:val="24"/>
              </w:rPr>
              <w:t>Temperature sensor</w:t>
            </w:r>
            <w:r w:rsidRPr="00824C76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</w:t>
            </w:r>
          </w:p>
        </w:tc>
        <w:tc>
          <w:tcPr>
            <w:tcW w:w="487" w:type="dxa"/>
          </w:tcPr>
          <w:p w14:paraId="29169755" w14:textId="77777777" w:rsidR="00C64BD7" w:rsidRPr="00A705BB" w:rsidRDefault="00C64B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76</w:t>
            </w:r>
          </w:p>
        </w:tc>
      </w:tr>
      <w:tr w:rsidR="00C64BD7" w14:paraId="383DDD6E" w14:textId="77777777" w:rsidTr="0094008B">
        <w:trPr>
          <w:trHeight w:val="20"/>
        </w:trPr>
        <w:tc>
          <w:tcPr>
            <w:tcW w:w="8755" w:type="dxa"/>
          </w:tcPr>
          <w:p w14:paraId="55043EA6" w14:textId="77777777" w:rsidR="00C64BD7" w:rsidRPr="00824C76" w:rsidRDefault="00C64BD7" w:rsidP="00C64BD7">
            <w:pPr>
              <w:ind w:firstLine="42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24C76">
              <w:rPr>
                <w:rFonts w:ascii="Times New Roman" w:hAnsi="Times New Roman" w:cs="Times New Roman"/>
                <w:bCs/>
                <w:sz w:val="20"/>
                <w:szCs w:val="24"/>
              </w:rPr>
              <w:t>Proximity Sensor</w:t>
            </w:r>
            <w:r w:rsidRPr="00824C76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</w:t>
            </w:r>
          </w:p>
        </w:tc>
        <w:tc>
          <w:tcPr>
            <w:tcW w:w="487" w:type="dxa"/>
          </w:tcPr>
          <w:p w14:paraId="1EE45281" w14:textId="77777777" w:rsidR="00C64BD7" w:rsidRPr="00A705BB" w:rsidRDefault="00C64B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76</w:t>
            </w:r>
          </w:p>
        </w:tc>
      </w:tr>
      <w:tr w:rsidR="00C64BD7" w14:paraId="1589AD50" w14:textId="77777777" w:rsidTr="0094008B">
        <w:trPr>
          <w:trHeight w:val="20"/>
        </w:trPr>
        <w:tc>
          <w:tcPr>
            <w:tcW w:w="8755" w:type="dxa"/>
          </w:tcPr>
          <w:p w14:paraId="38649223" w14:textId="77777777" w:rsidR="00C64BD7" w:rsidRPr="00824C76" w:rsidRDefault="00C64BD7" w:rsidP="00C64BD7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824C76">
              <w:rPr>
                <w:rFonts w:ascii="Times New Roman" w:hAnsi="Times New Roman" w:cs="Times New Roman"/>
                <w:bCs/>
                <w:sz w:val="20"/>
                <w:szCs w:val="24"/>
              </w:rPr>
              <w:t>Accelerometer</w:t>
            </w:r>
            <w:r w:rsidRPr="00824C76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</w:t>
            </w:r>
          </w:p>
        </w:tc>
        <w:tc>
          <w:tcPr>
            <w:tcW w:w="487" w:type="dxa"/>
          </w:tcPr>
          <w:p w14:paraId="05472601" w14:textId="77777777" w:rsidR="00C64BD7" w:rsidRPr="00A705BB" w:rsidRDefault="00C64B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77</w:t>
            </w:r>
          </w:p>
        </w:tc>
      </w:tr>
      <w:tr w:rsidR="00C64BD7" w14:paraId="27F5599A" w14:textId="77777777" w:rsidTr="0094008B">
        <w:trPr>
          <w:trHeight w:val="20"/>
        </w:trPr>
        <w:tc>
          <w:tcPr>
            <w:tcW w:w="8755" w:type="dxa"/>
          </w:tcPr>
          <w:p w14:paraId="5DCA8B56" w14:textId="77777777" w:rsidR="00C64BD7" w:rsidRPr="00824C76" w:rsidRDefault="00C64BD7" w:rsidP="00C64BD7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824C76">
              <w:rPr>
                <w:rFonts w:ascii="Times New Roman" w:hAnsi="Times New Roman" w:cs="Times New Roman"/>
                <w:bCs/>
                <w:sz w:val="20"/>
                <w:szCs w:val="24"/>
              </w:rPr>
              <w:t>IR Sensor (Infrared Sensor)</w:t>
            </w:r>
            <w:r w:rsidRPr="00824C76">
              <w:rPr>
                <w:rFonts w:ascii="Times New Roman" w:hAnsi="Times New Roman" w:cs="Times New Roman"/>
                <w:sz w:val="18"/>
                <w:szCs w:val="18"/>
              </w:rPr>
              <w:t xml:space="preserve"> 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</w:t>
            </w:r>
          </w:p>
        </w:tc>
        <w:tc>
          <w:tcPr>
            <w:tcW w:w="487" w:type="dxa"/>
          </w:tcPr>
          <w:p w14:paraId="3E5041B4" w14:textId="77777777" w:rsidR="00C64BD7" w:rsidRPr="00A705BB" w:rsidRDefault="00C64B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77</w:t>
            </w:r>
          </w:p>
        </w:tc>
      </w:tr>
      <w:tr w:rsidR="00C64BD7" w14:paraId="3E40E784" w14:textId="77777777" w:rsidTr="0094008B">
        <w:trPr>
          <w:trHeight w:val="20"/>
        </w:trPr>
        <w:tc>
          <w:tcPr>
            <w:tcW w:w="8755" w:type="dxa"/>
          </w:tcPr>
          <w:p w14:paraId="0A7B402A" w14:textId="77777777" w:rsidR="00C64BD7" w:rsidRPr="00824C76" w:rsidRDefault="00C64BD7" w:rsidP="00C64BD7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824C76">
              <w:rPr>
                <w:rFonts w:ascii="Times New Roman" w:hAnsi="Times New Roman" w:cs="Times New Roman"/>
                <w:bCs/>
                <w:sz w:val="20"/>
                <w:szCs w:val="24"/>
              </w:rPr>
              <w:t>Pressure Sensor</w:t>
            </w:r>
            <w:r w:rsidRPr="00824C76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</w:t>
            </w:r>
          </w:p>
        </w:tc>
        <w:tc>
          <w:tcPr>
            <w:tcW w:w="487" w:type="dxa"/>
          </w:tcPr>
          <w:p w14:paraId="35594F38" w14:textId="77777777" w:rsidR="00C64BD7" w:rsidRPr="00A705BB" w:rsidRDefault="00C64B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77</w:t>
            </w:r>
          </w:p>
        </w:tc>
      </w:tr>
      <w:tr w:rsidR="00C64BD7" w14:paraId="1E273F5D" w14:textId="77777777" w:rsidTr="0094008B">
        <w:trPr>
          <w:trHeight w:val="20"/>
        </w:trPr>
        <w:tc>
          <w:tcPr>
            <w:tcW w:w="8755" w:type="dxa"/>
          </w:tcPr>
          <w:p w14:paraId="5AFE9A6E" w14:textId="77777777" w:rsidR="00C64BD7" w:rsidRPr="00824C76" w:rsidRDefault="00C64BD7" w:rsidP="00C64BD7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824C76">
              <w:rPr>
                <w:rFonts w:ascii="Times New Roman" w:hAnsi="Times New Roman" w:cs="Times New Roman"/>
                <w:bCs/>
                <w:sz w:val="20"/>
                <w:szCs w:val="24"/>
              </w:rPr>
              <w:t>Light Sensor</w:t>
            </w:r>
            <w:r w:rsidRPr="00824C76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</w:t>
            </w:r>
          </w:p>
        </w:tc>
        <w:tc>
          <w:tcPr>
            <w:tcW w:w="487" w:type="dxa"/>
          </w:tcPr>
          <w:p w14:paraId="747741E1" w14:textId="77777777" w:rsidR="00C64BD7" w:rsidRPr="00A705BB" w:rsidRDefault="00C64B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77</w:t>
            </w:r>
          </w:p>
        </w:tc>
      </w:tr>
      <w:tr w:rsidR="00C64BD7" w14:paraId="2E5D5BCD" w14:textId="77777777" w:rsidTr="0094008B">
        <w:trPr>
          <w:trHeight w:val="20"/>
        </w:trPr>
        <w:tc>
          <w:tcPr>
            <w:tcW w:w="8755" w:type="dxa"/>
          </w:tcPr>
          <w:p w14:paraId="62B6988B" w14:textId="77777777" w:rsidR="00C64BD7" w:rsidRPr="00824C76" w:rsidRDefault="00C64BD7" w:rsidP="00C64BD7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824C76">
              <w:rPr>
                <w:rFonts w:ascii="Times New Roman" w:hAnsi="Times New Roman" w:cs="Times New Roman"/>
                <w:bCs/>
                <w:sz w:val="20"/>
                <w:szCs w:val="24"/>
              </w:rPr>
              <w:t>Ultrasonic Sensor</w:t>
            </w:r>
            <w:r w:rsidRPr="00824C76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</w:t>
            </w:r>
          </w:p>
        </w:tc>
        <w:tc>
          <w:tcPr>
            <w:tcW w:w="487" w:type="dxa"/>
          </w:tcPr>
          <w:p w14:paraId="1206EA76" w14:textId="77777777" w:rsidR="00C64BD7" w:rsidRPr="00A705BB" w:rsidRDefault="00C64B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77</w:t>
            </w:r>
          </w:p>
        </w:tc>
      </w:tr>
      <w:tr w:rsidR="00C64BD7" w14:paraId="10F13A35" w14:textId="77777777" w:rsidTr="0094008B">
        <w:trPr>
          <w:trHeight w:val="20"/>
        </w:trPr>
        <w:tc>
          <w:tcPr>
            <w:tcW w:w="8755" w:type="dxa"/>
          </w:tcPr>
          <w:p w14:paraId="4E97A462" w14:textId="77777777" w:rsidR="00C64BD7" w:rsidRPr="00824C76" w:rsidRDefault="00C64BD7" w:rsidP="00C64BD7">
            <w:pPr>
              <w:ind w:firstLine="42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24C76">
              <w:rPr>
                <w:rFonts w:ascii="Times New Roman" w:hAnsi="Times New Roman" w:cs="Times New Roman"/>
                <w:bCs/>
                <w:sz w:val="20"/>
                <w:szCs w:val="24"/>
              </w:rPr>
              <w:t>Smoke, Gas and Alcohol Sensor</w:t>
            </w:r>
            <w:r w:rsidRPr="00824C76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</w:t>
            </w:r>
          </w:p>
        </w:tc>
        <w:tc>
          <w:tcPr>
            <w:tcW w:w="487" w:type="dxa"/>
          </w:tcPr>
          <w:p w14:paraId="2A8A266F" w14:textId="77777777" w:rsidR="00C64BD7" w:rsidRPr="00A705BB" w:rsidRDefault="00C64B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78</w:t>
            </w:r>
          </w:p>
        </w:tc>
      </w:tr>
      <w:tr w:rsidR="00745760" w14:paraId="06F3C33C" w14:textId="77777777" w:rsidTr="0094008B">
        <w:trPr>
          <w:trHeight w:val="20"/>
        </w:trPr>
        <w:tc>
          <w:tcPr>
            <w:tcW w:w="8755" w:type="dxa"/>
          </w:tcPr>
          <w:p w14:paraId="1152BA7B" w14:textId="77777777" w:rsidR="00745760" w:rsidRPr="00F12444" w:rsidRDefault="00745760" w:rsidP="00745760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F12444">
              <w:rPr>
                <w:rFonts w:ascii="Times New Roman" w:hAnsi="Times New Roman" w:cs="Times New Roman"/>
                <w:bCs/>
                <w:sz w:val="20"/>
                <w:szCs w:val="24"/>
              </w:rPr>
              <w:t>Touch Sensor</w:t>
            </w:r>
            <w:r w:rsidRPr="00F12444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</w:t>
            </w:r>
          </w:p>
        </w:tc>
        <w:tc>
          <w:tcPr>
            <w:tcW w:w="487" w:type="dxa"/>
          </w:tcPr>
          <w:p w14:paraId="2DC8AF24" w14:textId="77777777" w:rsidR="00745760" w:rsidRPr="00A705BB" w:rsidRDefault="007457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78</w:t>
            </w:r>
          </w:p>
        </w:tc>
      </w:tr>
      <w:tr w:rsidR="00745760" w14:paraId="77338572" w14:textId="77777777" w:rsidTr="0094008B">
        <w:trPr>
          <w:trHeight w:val="20"/>
        </w:trPr>
        <w:tc>
          <w:tcPr>
            <w:tcW w:w="8755" w:type="dxa"/>
          </w:tcPr>
          <w:p w14:paraId="50958F64" w14:textId="77777777" w:rsidR="00745760" w:rsidRPr="00F12444" w:rsidRDefault="00745760" w:rsidP="00745760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proofErr w:type="spellStart"/>
            <w:r w:rsidRPr="00F12444">
              <w:rPr>
                <w:rFonts w:ascii="Times New Roman" w:hAnsi="Times New Roman" w:cs="Times New Roman"/>
                <w:bCs/>
                <w:sz w:val="20"/>
                <w:szCs w:val="24"/>
              </w:rPr>
              <w:t>Color</w:t>
            </w:r>
            <w:proofErr w:type="spellEnd"/>
            <w:r w:rsidRPr="00F12444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Sensor</w:t>
            </w:r>
            <w:r w:rsidRPr="00F12444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</w:t>
            </w:r>
          </w:p>
        </w:tc>
        <w:tc>
          <w:tcPr>
            <w:tcW w:w="487" w:type="dxa"/>
          </w:tcPr>
          <w:p w14:paraId="14AACAD2" w14:textId="77777777" w:rsidR="00745760" w:rsidRPr="00A705BB" w:rsidRDefault="007457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78</w:t>
            </w:r>
          </w:p>
        </w:tc>
      </w:tr>
      <w:tr w:rsidR="00745760" w14:paraId="0B6839CC" w14:textId="77777777" w:rsidTr="0094008B">
        <w:trPr>
          <w:trHeight w:val="20"/>
        </w:trPr>
        <w:tc>
          <w:tcPr>
            <w:tcW w:w="8755" w:type="dxa"/>
          </w:tcPr>
          <w:p w14:paraId="0E93583C" w14:textId="77777777" w:rsidR="00745760" w:rsidRPr="00F12444" w:rsidRDefault="00745760" w:rsidP="00745760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F12444">
              <w:rPr>
                <w:rFonts w:ascii="Times New Roman" w:hAnsi="Times New Roman" w:cs="Times New Roman"/>
                <w:bCs/>
                <w:sz w:val="20"/>
                <w:szCs w:val="24"/>
              </w:rPr>
              <w:t>Humidity Sensor</w:t>
            </w:r>
            <w:r w:rsidRPr="00F12444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</w:t>
            </w:r>
          </w:p>
        </w:tc>
        <w:tc>
          <w:tcPr>
            <w:tcW w:w="487" w:type="dxa"/>
          </w:tcPr>
          <w:p w14:paraId="45ACA5FA" w14:textId="77777777" w:rsidR="00745760" w:rsidRPr="00A705BB" w:rsidRDefault="007457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79</w:t>
            </w:r>
          </w:p>
        </w:tc>
      </w:tr>
      <w:tr w:rsidR="00745760" w14:paraId="3280A69D" w14:textId="77777777" w:rsidTr="0094008B">
        <w:trPr>
          <w:trHeight w:val="20"/>
        </w:trPr>
        <w:tc>
          <w:tcPr>
            <w:tcW w:w="8755" w:type="dxa"/>
          </w:tcPr>
          <w:p w14:paraId="387DEFA5" w14:textId="77777777" w:rsidR="00745760" w:rsidRPr="00F12444" w:rsidRDefault="00745760" w:rsidP="00745760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F12444">
              <w:rPr>
                <w:rFonts w:ascii="Times New Roman" w:hAnsi="Times New Roman" w:cs="Times New Roman"/>
                <w:bCs/>
                <w:sz w:val="20"/>
                <w:szCs w:val="24"/>
              </w:rPr>
              <w:t>Magnetic Sensor (Hall Effect Sensor)</w:t>
            </w:r>
            <w:r w:rsidRPr="00F12444">
              <w:rPr>
                <w:rFonts w:ascii="Times New Roman" w:hAnsi="Times New Roman" w:cs="Times New Roman"/>
                <w:sz w:val="18"/>
                <w:szCs w:val="18"/>
              </w:rPr>
              <w:t xml:space="preserve"> 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</w:t>
            </w:r>
          </w:p>
        </w:tc>
        <w:tc>
          <w:tcPr>
            <w:tcW w:w="487" w:type="dxa"/>
          </w:tcPr>
          <w:p w14:paraId="525F710B" w14:textId="77777777" w:rsidR="00745760" w:rsidRPr="00A705BB" w:rsidRDefault="007457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79</w:t>
            </w:r>
          </w:p>
        </w:tc>
      </w:tr>
      <w:tr w:rsidR="00745760" w14:paraId="4BA4F188" w14:textId="77777777" w:rsidTr="0094008B">
        <w:trPr>
          <w:trHeight w:val="20"/>
        </w:trPr>
        <w:tc>
          <w:tcPr>
            <w:tcW w:w="8755" w:type="dxa"/>
          </w:tcPr>
          <w:p w14:paraId="0C8492EE" w14:textId="77777777" w:rsidR="00745760" w:rsidRPr="00F12444" w:rsidRDefault="00745760" w:rsidP="00745760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F12444">
              <w:rPr>
                <w:rFonts w:ascii="Times New Roman" w:hAnsi="Times New Roman" w:cs="Times New Roman"/>
                <w:bCs/>
                <w:sz w:val="20"/>
                <w:szCs w:val="24"/>
              </w:rPr>
              <w:t>Microphone (Sound Sensor)</w:t>
            </w:r>
            <w:r w:rsidRPr="00F12444">
              <w:rPr>
                <w:rFonts w:ascii="Times New Roman" w:hAnsi="Times New Roman" w:cs="Times New Roman"/>
                <w:sz w:val="18"/>
                <w:szCs w:val="18"/>
              </w:rPr>
              <w:t xml:space="preserve"> 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</w:t>
            </w:r>
          </w:p>
        </w:tc>
        <w:tc>
          <w:tcPr>
            <w:tcW w:w="487" w:type="dxa"/>
          </w:tcPr>
          <w:p w14:paraId="55056949" w14:textId="77777777" w:rsidR="00745760" w:rsidRPr="00A705BB" w:rsidRDefault="007457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79</w:t>
            </w:r>
          </w:p>
        </w:tc>
      </w:tr>
      <w:tr w:rsidR="00745760" w14:paraId="23DEDE47" w14:textId="77777777" w:rsidTr="0094008B">
        <w:trPr>
          <w:trHeight w:val="20"/>
        </w:trPr>
        <w:tc>
          <w:tcPr>
            <w:tcW w:w="8755" w:type="dxa"/>
          </w:tcPr>
          <w:p w14:paraId="11D2CA59" w14:textId="77777777" w:rsidR="00745760" w:rsidRPr="00F12444" w:rsidRDefault="00745760" w:rsidP="00745760">
            <w:pPr>
              <w:ind w:firstLine="42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12444">
              <w:rPr>
                <w:rFonts w:ascii="Times New Roman" w:hAnsi="Times New Roman" w:cs="Times New Roman"/>
                <w:bCs/>
                <w:sz w:val="20"/>
                <w:szCs w:val="24"/>
              </w:rPr>
              <w:t>Flow and Level Sensor</w:t>
            </w:r>
            <w:r w:rsidRPr="00F12444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</w:t>
            </w:r>
          </w:p>
        </w:tc>
        <w:tc>
          <w:tcPr>
            <w:tcW w:w="487" w:type="dxa"/>
          </w:tcPr>
          <w:p w14:paraId="5EA966F0" w14:textId="77777777" w:rsidR="00745760" w:rsidRPr="00A705BB" w:rsidRDefault="007457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79</w:t>
            </w:r>
          </w:p>
        </w:tc>
      </w:tr>
      <w:tr w:rsidR="00745760" w14:paraId="2D8EECB6" w14:textId="77777777" w:rsidTr="0094008B">
        <w:trPr>
          <w:trHeight w:val="20"/>
        </w:trPr>
        <w:tc>
          <w:tcPr>
            <w:tcW w:w="8755" w:type="dxa"/>
          </w:tcPr>
          <w:p w14:paraId="38022282" w14:textId="77777777" w:rsidR="00745760" w:rsidRPr="00F12444" w:rsidRDefault="00745760" w:rsidP="00745760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F12444">
              <w:rPr>
                <w:rFonts w:ascii="Times New Roman" w:hAnsi="Times New Roman" w:cs="Times New Roman"/>
                <w:bCs/>
                <w:sz w:val="20"/>
                <w:szCs w:val="24"/>
              </w:rPr>
              <w:t>Tilt Sensor</w:t>
            </w:r>
            <w:r w:rsidRPr="00F12444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</w:t>
            </w:r>
          </w:p>
        </w:tc>
        <w:tc>
          <w:tcPr>
            <w:tcW w:w="487" w:type="dxa"/>
          </w:tcPr>
          <w:p w14:paraId="44F2B177" w14:textId="77777777" w:rsidR="00745760" w:rsidRPr="00A705BB" w:rsidRDefault="007457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79</w:t>
            </w:r>
          </w:p>
        </w:tc>
      </w:tr>
      <w:tr w:rsidR="00745760" w14:paraId="659FFE62" w14:textId="77777777" w:rsidTr="0094008B">
        <w:trPr>
          <w:trHeight w:val="20"/>
        </w:trPr>
        <w:tc>
          <w:tcPr>
            <w:tcW w:w="8755" w:type="dxa"/>
          </w:tcPr>
          <w:p w14:paraId="5F1BCAB9" w14:textId="77777777" w:rsidR="00745760" w:rsidRPr="00F12444" w:rsidRDefault="00745760" w:rsidP="00745760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F12444">
              <w:rPr>
                <w:rFonts w:ascii="Times New Roman" w:hAnsi="Times New Roman" w:cs="Times New Roman"/>
                <w:bCs/>
                <w:sz w:val="20"/>
                <w:szCs w:val="24"/>
              </w:rPr>
              <w:t>Passive Infrared Sensor</w:t>
            </w:r>
            <w:r w:rsidRPr="00F12444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</w:t>
            </w:r>
          </w:p>
        </w:tc>
        <w:tc>
          <w:tcPr>
            <w:tcW w:w="487" w:type="dxa"/>
          </w:tcPr>
          <w:p w14:paraId="483CF56C" w14:textId="77777777" w:rsidR="00745760" w:rsidRPr="00A705BB" w:rsidRDefault="007457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79</w:t>
            </w:r>
          </w:p>
        </w:tc>
      </w:tr>
      <w:tr w:rsidR="00745760" w14:paraId="09546658" w14:textId="77777777" w:rsidTr="0094008B">
        <w:trPr>
          <w:trHeight w:val="20"/>
        </w:trPr>
        <w:tc>
          <w:tcPr>
            <w:tcW w:w="8755" w:type="dxa"/>
          </w:tcPr>
          <w:p w14:paraId="45EEE0C0" w14:textId="77777777" w:rsidR="00745760" w:rsidRPr="00F12444" w:rsidRDefault="00745760" w:rsidP="00745760">
            <w:pPr>
              <w:ind w:firstLine="42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12444">
              <w:rPr>
                <w:rFonts w:ascii="Times New Roman" w:hAnsi="Times New Roman" w:cs="Times New Roman"/>
                <w:bCs/>
                <w:sz w:val="20"/>
                <w:szCs w:val="24"/>
              </w:rPr>
              <w:t>Strain and Weight Sensor</w:t>
            </w:r>
            <w:r w:rsidRPr="00F12444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</w:t>
            </w:r>
          </w:p>
        </w:tc>
        <w:tc>
          <w:tcPr>
            <w:tcW w:w="487" w:type="dxa"/>
          </w:tcPr>
          <w:p w14:paraId="7830F5D8" w14:textId="77777777" w:rsidR="00745760" w:rsidRPr="00A705BB" w:rsidRDefault="007457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79</w:t>
            </w:r>
          </w:p>
        </w:tc>
      </w:tr>
      <w:tr w:rsidR="00745760" w14:paraId="7FDD5C01" w14:textId="77777777" w:rsidTr="0094008B">
        <w:trPr>
          <w:trHeight w:val="20"/>
        </w:trPr>
        <w:tc>
          <w:tcPr>
            <w:tcW w:w="8755" w:type="dxa"/>
          </w:tcPr>
          <w:p w14:paraId="05E6EFA6" w14:textId="77777777" w:rsidR="00745760" w:rsidRPr="00F12444" w:rsidRDefault="00745760" w:rsidP="00745760">
            <w:pPr>
              <w:ind w:firstLine="426"/>
              <w:rPr>
                <w:rFonts w:ascii="Times New Roman" w:hAnsi="Times New Roman" w:cs="Times New Roman"/>
                <w:sz w:val="18"/>
                <w:szCs w:val="18"/>
              </w:rPr>
            </w:pPr>
            <w:r w:rsidRPr="00F12444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SMART SENSORS</w:t>
            </w:r>
            <w:r w:rsidRPr="00F12444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</w:t>
            </w:r>
          </w:p>
        </w:tc>
        <w:tc>
          <w:tcPr>
            <w:tcW w:w="487" w:type="dxa"/>
          </w:tcPr>
          <w:p w14:paraId="07847732" w14:textId="77777777" w:rsidR="00745760" w:rsidRPr="00A705BB" w:rsidRDefault="007457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83</w:t>
            </w:r>
          </w:p>
        </w:tc>
      </w:tr>
      <w:tr w:rsidR="000A1C4F" w14:paraId="315EEDCA" w14:textId="77777777" w:rsidTr="0094008B">
        <w:trPr>
          <w:trHeight w:val="20"/>
        </w:trPr>
        <w:tc>
          <w:tcPr>
            <w:tcW w:w="8755" w:type="dxa"/>
          </w:tcPr>
          <w:p w14:paraId="6A1F7DF5" w14:textId="77777777" w:rsidR="000A1C4F" w:rsidRPr="005C2BE6" w:rsidRDefault="000A1C4F" w:rsidP="000A1C4F">
            <w:pPr>
              <w:ind w:firstLine="42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C2BE6">
              <w:rPr>
                <w:rFonts w:ascii="Times New Roman" w:hAnsi="Times New Roman" w:cs="Times New Roman"/>
                <w:bCs/>
                <w:sz w:val="20"/>
                <w:szCs w:val="24"/>
              </w:rPr>
              <w:t>How do smart sensors work?</w:t>
            </w:r>
            <w:r w:rsidRPr="005C2BE6">
              <w:rPr>
                <w:rFonts w:ascii="Times New Roman" w:hAnsi="Times New Roman" w:cs="Times New Roman"/>
                <w:sz w:val="18"/>
                <w:szCs w:val="18"/>
              </w:rPr>
              <w:t xml:space="preserve"> 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</w:t>
            </w:r>
          </w:p>
        </w:tc>
        <w:tc>
          <w:tcPr>
            <w:tcW w:w="487" w:type="dxa"/>
          </w:tcPr>
          <w:p w14:paraId="553019E9" w14:textId="77777777" w:rsidR="000A1C4F" w:rsidRPr="00A705BB" w:rsidRDefault="000A1C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84</w:t>
            </w:r>
          </w:p>
        </w:tc>
      </w:tr>
      <w:tr w:rsidR="000A1C4F" w14:paraId="75ED41F8" w14:textId="77777777" w:rsidTr="0094008B">
        <w:trPr>
          <w:trHeight w:val="20"/>
        </w:trPr>
        <w:tc>
          <w:tcPr>
            <w:tcW w:w="8755" w:type="dxa"/>
          </w:tcPr>
          <w:p w14:paraId="21D538AC" w14:textId="77777777" w:rsidR="000A1C4F" w:rsidRPr="005C2BE6" w:rsidRDefault="000A1C4F" w:rsidP="000A1C4F">
            <w:pPr>
              <w:ind w:firstLine="42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C2BE6">
              <w:rPr>
                <w:rFonts w:ascii="Times New Roman" w:hAnsi="Times New Roman" w:cs="Times New Roman"/>
                <w:bCs/>
                <w:sz w:val="20"/>
                <w:szCs w:val="24"/>
              </w:rPr>
              <w:t>How smart sensors are different from conventional sensors?</w:t>
            </w:r>
            <w:r w:rsidRPr="005C2BE6">
              <w:rPr>
                <w:rFonts w:ascii="Times New Roman" w:hAnsi="Times New Roman" w:cs="Times New Roman"/>
                <w:sz w:val="18"/>
                <w:szCs w:val="18"/>
              </w:rPr>
              <w:t xml:space="preserve"> 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</w:t>
            </w:r>
          </w:p>
        </w:tc>
        <w:tc>
          <w:tcPr>
            <w:tcW w:w="487" w:type="dxa"/>
          </w:tcPr>
          <w:p w14:paraId="0BEBF39B" w14:textId="77777777" w:rsidR="000A1C4F" w:rsidRPr="00A705BB" w:rsidRDefault="000A1C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84</w:t>
            </w:r>
          </w:p>
        </w:tc>
      </w:tr>
      <w:tr w:rsidR="000A1C4F" w14:paraId="27342EF5" w14:textId="77777777" w:rsidTr="0094008B">
        <w:trPr>
          <w:trHeight w:val="20"/>
        </w:trPr>
        <w:tc>
          <w:tcPr>
            <w:tcW w:w="8755" w:type="dxa"/>
          </w:tcPr>
          <w:p w14:paraId="2A08BDEF" w14:textId="77777777" w:rsidR="000A1C4F" w:rsidRPr="005C2BE6" w:rsidRDefault="000A1C4F" w:rsidP="000A1C4F">
            <w:pPr>
              <w:ind w:firstLine="42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C2BE6">
              <w:rPr>
                <w:rFonts w:ascii="Times New Roman" w:hAnsi="Times New Roman" w:cs="Times New Roman"/>
                <w:bCs/>
                <w:sz w:val="20"/>
                <w:szCs w:val="24"/>
              </w:rPr>
              <w:t>Key Difficulties in CPS</w:t>
            </w:r>
            <w:r w:rsidRPr="005C2BE6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</w:t>
            </w:r>
          </w:p>
        </w:tc>
        <w:tc>
          <w:tcPr>
            <w:tcW w:w="487" w:type="dxa"/>
          </w:tcPr>
          <w:p w14:paraId="2C6B3099" w14:textId="77777777" w:rsidR="000A1C4F" w:rsidRPr="00A705BB" w:rsidRDefault="000A1C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85</w:t>
            </w:r>
          </w:p>
        </w:tc>
      </w:tr>
      <w:tr w:rsidR="000A1C4F" w14:paraId="2ED349CC" w14:textId="77777777" w:rsidTr="0094008B">
        <w:trPr>
          <w:trHeight w:val="20"/>
        </w:trPr>
        <w:tc>
          <w:tcPr>
            <w:tcW w:w="8755" w:type="dxa"/>
          </w:tcPr>
          <w:p w14:paraId="17FA2A86" w14:textId="77777777" w:rsidR="000A1C4F" w:rsidRPr="005C2BE6" w:rsidRDefault="000A1C4F" w:rsidP="000A1C4F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5C2BE6">
              <w:rPr>
                <w:rFonts w:ascii="Times New Roman" w:hAnsi="Times New Roman" w:cs="Times New Roman"/>
                <w:bCs/>
                <w:sz w:val="20"/>
                <w:szCs w:val="24"/>
              </w:rPr>
              <w:t>Security Challenges in CPS.........................................................................................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</w:t>
            </w:r>
          </w:p>
        </w:tc>
        <w:tc>
          <w:tcPr>
            <w:tcW w:w="487" w:type="dxa"/>
          </w:tcPr>
          <w:p w14:paraId="733E0F06" w14:textId="77777777" w:rsidR="000A1C4F" w:rsidRPr="00A705BB" w:rsidRDefault="000A1C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85</w:t>
            </w:r>
          </w:p>
        </w:tc>
      </w:tr>
      <w:tr w:rsidR="000A1C4F" w14:paraId="622DCA61" w14:textId="77777777" w:rsidTr="0094008B">
        <w:trPr>
          <w:trHeight w:val="20"/>
        </w:trPr>
        <w:tc>
          <w:tcPr>
            <w:tcW w:w="8755" w:type="dxa"/>
          </w:tcPr>
          <w:p w14:paraId="7AC2F13F" w14:textId="77777777" w:rsidR="000A1C4F" w:rsidRPr="005C2BE6" w:rsidRDefault="000A1C4F" w:rsidP="000A1C4F">
            <w:pPr>
              <w:ind w:firstLine="426"/>
              <w:rPr>
                <w:rFonts w:ascii="Times New Roman" w:hAnsi="Times New Roman" w:cs="Times New Roman"/>
                <w:sz w:val="18"/>
                <w:szCs w:val="18"/>
              </w:rPr>
            </w:pPr>
            <w:r w:rsidRPr="005C2BE6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lastRenderedPageBreak/>
              <w:t>SENSOR NETWORKS AND TRANSMISSION TECHNOLOGIES</w:t>
            </w:r>
            <w:r w:rsidRPr="005C2BE6">
              <w:rPr>
                <w:rFonts w:ascii="Times New Roman" w:hAnsi="Times New Roman" w:cs="Times New Roman"/>
                <w:sz w:val="18"/>
                <w:szCs w:val="18"/>
              </w:rPr>
              <w:t>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</w:t>
            </w:r>
          </w:p>
        </w:tc>
        <w:tc>
          <w:tcPr>
            <w:tcW w:w="487" w:type="dxa"/>
          </w:tcPr>
          <w:p w14:paraId="23ADEB6F" w14:textId="77777777" w:rsidR="000A1C4F" w:rsidRPr="00A705BB" w:rsidRDefault="000A1C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88</w:t>
            </w:r>
          </w:p>
        </w:tc>
      </w:tr>
      <w:tr w:rsidR="000A1C4F" w14:paraId="4D232600" w14:textId="77777777" w:rsidTr="0094008B">
        <w:trPr>
          <w:trHeight w:val="20"/>
        </w:trPr>
        <w:tc>
          <w:tcPr>
            <w:tcW w:w="8755" w:type="dxa"/>
          </w:tcPr>
          <w:p w14:paraId="11B9C8E7" w14:textId="77777777" w:rsidR="000A1C4F" w:rsidRPr="005C2BE6" w:rsidRDefault="000A1C4F" w:rsidP="000A1C4F">
            <w:pPr>
              <w:ind w:firstLine="426"/>
              <w:rPr>
                <w:rFonts w:ascii="Times New Roman" w:hAnsi="Times New Roman" w:cs="Times New Roman"/>
                <w:sz w:val="18"/>
                <w:szCs w:val="18"/>
              </w:rPr>
            </w:pPr>
            <w:r w:rsidRPr="005C2BE6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TYPES OF NETWORKS</w:t>
            </w:r>
            <w:r w:rsidRPr="005C2BE6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</w:t>
            </w:r>
          </w:p>
        </w:tc>
        <w:tc>
          <w:tcPr>
            <w:tcW w:w="487" w:type="dxa"/>
          </w:tcPr>
          <w:p w14:paraId="1F5CFB58" w14:textId="77777777" w:rsidR="000A1C4F" w:rsidRPr="00A705BB" w:rsidRDefault="000A1C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89</w:t>
            </w:r>
          </w:p>
        </w:tc>
      </w:tr>
      <w:tr w:rsidR="000A1C4F" w14:paraId="27096CC0" w14:textId="77777777" w:rsidTr="0094008B">
        <w:trPr>
          <w:trHeight w:val="20"/>
        </w:trPr>
        <w:tc>
          <w:tcPr>
            <w:tcW w:w="8755" w:type="dxa"/>
          </w:tcPr>
          <w:p w14:paraId="5875AF55" w14:textId="77777777" w:rsidR="000A1C4F" w:rsidRPr="005C2BE6" w:rsidRDefault="000A1C4F" w:rsidP="000A1C4F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5C2BE6">
              <w:rPr>
                <w:rFonts w:ascii="Times New Roman" w:hAnsi="Times New Roman" w:cs="Times New Roman"/>
                <w:bCs/>
                <w:sz w:val="20"/>
                <w:szCs w:val="24"/>
              </w:rPr>
              <w:t>Body Area Network (BAN)</w:t>
            </w:r>
            <w:r w:rsidRPr="005C2BE6">
              <w:rPr>
                <w:rFonts w:ascii="Times New Roman" w:hAnsi="Times New Roman" w:cs="Times New Roman"/>
                <w:sz w:val="18"/>
                <w:szCs w:val="18"/>
              </w:rPr>
              <w:t xml:space="preserve"> 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</w:t>
            </w:r>
          </w:p>
        </w:tc>
        <w:tc>
          <w:tcPr>
            <w:tcW w:w="487" w:type="dxa"/>
          </w:tcPr>
          <w:p w14:paraId="35D427D8" w14:textId="77777777" w:rsidR="000A1C4F" w:rsidRPr="00A705BB" w:rsidRDefault="000A1C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89</w:t>
            </w:r>
          </w:p>
        </w:tc>
      </w:tr>
      <w:tr w:rsidR="000A1C4F" w14:paraId="1C9E5DB2" w14:textId="77777777" w:rsidTr="0094008B">
        <w:trPr>
          <w:trHeight w:val="20"/>
        </w:trPr>
        <w:tc>
          <w:tcPr>
            <w:tcW w:w="8755" w:type="dxa"/>
          </w:tcPr>
          <w:p w14:paraId="2F9DCF14" w14:textId="77777777" w:rsidR="000A1C4F" w:rsidRPr="005C2BE6" w:rsidRDefault="000A1C4F" w:rsidP="000A1C4F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5C2BE6">
              <w:rPr>
                <w:rFonts w:ascii="Times New Roman" w:hAnsi="Times New Roman" w:cs="Times New Roman"/>
                <w:bCs/>
                <w:sz w:val="20"/>
                <w:szCs w:val="24"/>
              </w:rPr>
              <w:t>Personal Area Network (PAN)</w:t>
            </w:r>
            <w:r w:rsidRPr="005C2BE6">
              <w:rPr>
                <w:rFonts w:ascii="Times New Roman" w:hAnsi="Times New Roman" w:cs="Times New Roman"/>
                <w:sz w:val="18"/>
                <w:szCs w:val="18"/>
              </w:rPr>
              <w:t xml:space="preserve"> 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</w:t>
            </w:r>
          </w:p>
        </w:tc>
        <w:tc>
          <w:tcPr>
            <w:tcW w:w="487" w:type="dxa"/>
          </w:tcPr>
          <w:p w14:paraId="541DF720" w14:textId="77777777" w:rsidR="000A1C4F" w:rsidRPr="00A705BB" w:rsidRDefault="000A1C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89</w:t>
            </w:r>
          </w:p>
        </w:tc>
      </w:tr>
      <w:tr w:rsidR="000A1C4F" w14:paraId="3CAF7E6D" w14:textId="77777777" w:rsidTr="0094008B">
        <w:trPr>
          <w:trHeight w:val="20"/>
        </w:trPr>
        <w:tc>
          <w:tcPr>
            <w:tcW w:w="8755" w:type="dxa"/>
          </w:tcPr>
          <w:p w14:paraId="027D2BB1" w14:textId="77777777" w:rsidR="000A1C4F" w:rsidRPr="005C2BE6" w:rsidRDefault="000A1C4F" w:rsidP="000A1C4F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5C2BE6">
              <w:rPr>
                <w:rFonts w:ascii="Times New Roman" w:hAnsi="Times New Roman" w:cs="Times New Roman"/>
                <w:bCs/>
                <w:sz w:val="20"/>
                <w:szCs w:val="24"/>
              </w:rPr>
              <w:t>Local Area Network (LAN)</w:t>
            </w:r>
            <w:r w:rsidRPr="005C2BE6">
              <w:rPr>
                <w:rFonts w:ascii="Times New Roman" w:hAnsi="Times New Roman" w:cs="Times New Roman"/>
                <w:sz w:val="18"/>
                <w:szCs w:val="18"/>
              </w:rPr>
              <w:t xml:space="preserve"> 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</w:t>
            </w:r>
          </w:p>
        </w:tc>
        <w:tc>
          <w:tcPr>
            <w:tcW w:w="487" w:type="dxa"/>
          </w:tcPr>
          <w:p w14:paraId="1701D75B" w14:textId="77777777" w:rsidR="000A1C4F" w:rsidRPr="00A705BB" w:rsidRDefault="000A1C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89</w:t>
            </w:r>
          </w:p>
        </w:tc>
      </w:tr>
      <w:tr w:rsidR="000A1C4F" w14:paraId="0BEF5A97" w14:textId="77777777" w:rsidTr="0094008B">
        <w:trPr>
          <w:trHeight w:val="20"/>
        </w:trPr>
        <w:tc>
          <w:tcPr>
            <w:tcW w:w="8755" w:type="dxa"/>
          </w:tcPr>
          <w:p w14:paraId="3391E734" w14:textId="77777777" w:rsidR="000A1C4F" w:rsidRPr="005C2BE6" w:rsidRDefault="000A1C4F" w:rsidP="000A1C4F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5C2BE6">
              <w:rPr>
                <w:rFonts w:ascii="Times New Roman" w:hAnsi="Times New Roman" w:cs="Times New Roman"/>
                <w:bCs/>
                <w:sz w:val="20"/>
                <w:szCs w:val="24"/>
              </w:rPr>
              <w:t>Metropolitan Area Network (MAN)</w:t>
            </w:r>
            <w:r w:rsidRPr="005C2BE6">
              <w:rPr>
                <w:rFonts w:ascii="Times New Roman" w:hAnsi="Times New Roman" w:cs="Times New Roman"/>
                <w:sz w:val="18"/>
                <w:szCs w:val="18"/>
              </w:rPr>
              <w:t xml:space="preserve"> 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</w:t>
            </w:r>
          </w:p>
        </w:tc>
        <w:tc>
          <w:tcPr>
            <w:tcW w:w="487" w:type="dxa"/>
          </w:tcPr>
          <w:p w14:paraId="7F5F73ED" w14:textId="77777777" w:rsidR="000A1C4F" w:rsidRPr="00A705BB" w:rsidRDefault="000A1C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89</w:t>
            </w:r>
          </w:p>
        </w:tc>
      </w:tr>
      <w:tr w:rsidR="00105270" w14:paraId="403B2F82" w14:textId="77777777" w:rsidTr="0094008B">
        <w:trPr>
          <w:trHeight w:val="20"/>
        </w:trPr>
        <w:tc>
          <w:tcPr>
            <w:tcW w:w="8755" w:type="dxa"/>
          </w:tcPr>
          <w:p w14:paraId="78730055" w14:textId="77777777" w:rsidR="00105270" w:rsidRPr="00A22DF1" w:rsidRDefault="00105270" w:rsidP="00105270">
            <w:pPr>
              <w:ind w:firstLine="42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2DF1">
              <w:rPr>
                <w:rFonts w:ascii="Times New Roman" w:hAnsi="Times New Roman" w:cs="Times New Roman"/>
                <w:bCs/>
                <w:sz w:val="20"/>
                <w:szCs w:val="24"/>
              </w:rPr>
              <w:t>Wide Area Network (WAN)</w:t>
            </w:r>
            <w:r w:rsidRPr="00A22DF1">
              <w:rPr>
                <w:rFonts w:ascii="Times New Roman" w:hAnsi="Times New Roman" w:cs="Times New Roman"/>
                <w:sz w:val="18"/>
                <w:szCs w:val="18"/>
              </w:rPr>
              <w:t xml:space="preserve"> 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</w:t>
            </w:r>
          </w:p>
        </w:tc>
        <w:tc>
          <w:tcPr>
            <w:tcW w:w="487" w:type="dxa"/>
          </w:tcPr>
          <w:p w14:paraId="6EE0C6E5" w14:textId="77777777" w:rsidR="00105270" w:rsidRPr="00A705BB" w:rsidRDefault="001052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89</w:t>
            </w:r>
          </w:p>
        </w:tc>
      </w:tr>
      <w:tr w:rsidR="00105270" w14:paraId="102F5F7B" w14:textId="77777777" w:rsidTr="0094008B">
        <w:trPr>
          <w:trHeight w:val="20"/>
        </w:trPr>
        <w:tc>
          <w:tcPr>
            <w:tcW w:w="8755" w:type="dxa"/>
          </w:tcPr>
          <w:p w14:paraId="399A72DB" w14:textId="77777777" w:rsidR="00105270" w:rsidRPr="00A22DF1" w:rsidRDefault="00105270" w:rsidP="00105270">
            <w:pPr>
              <w:ind w:firstLine="42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2DF1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TRANSMISSION TECHNOLOGIES</w:t>
            </w:r>
            <w:r w:rsidRPr="00A22DF1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</w:t>
            </w:r>
          </w:p>
        </w:tc>
        <w:tc>
          <w:tcPr>
            <w:tcW w:w="487" w:type="dxa"/>
          </w:tcPr>
          <w:p w14:paraId="75351339" w14:textId="77777777" w:rsidR="00105270" w:rsidRPr="00A705BB" w:rsidRDefault="001052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90</w:t>
            </w:r>
          </w:p>
        </w:tc>
      </w:tr>
      <w:tr w:rsidR="00105270" w14:paraId="4A14D529" w14:textId="77777777" w:rsidTr="0094008B">
        <w:trPr>
          <w:trHeight w:val="20"/>
        </w:trPr>
        <w:tc>
          <w:tcPr>
            <w:tcW w:w="8755" w:type="dxa"/>
          </w:tcPr>
          <w:p w14:paraId="046EA936" w14:textId="77777777" w:rsidR="00105270" w:rsidRPr="00A22DF1" w:rsidRDefault="00105270" w:rsidP="00105270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A22DF1">
              <w:rPr>
                <w:rFonts w:ascii="Times New Roman" w:hAnsi="Times New Roman" w:cs="Times New Roman"/>
                <w:bCs/>
                <w:sz w:val="20"/>
                <w:szCs w:val="24"/>
              </w:rPr>
              <w:t>Wired Transmission</w:t>
            </w:r>
            <w:r w:rsidRPr="00A22DF1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</w:t>
            </w:r>
          </w:p>
        </w:tc>
        <w:tc>
          <w:tcPr>
            <w:tcW w:w="487" w:type="dxa"/>
          </w:tcPr>
          <w:p w14:paraId="245E2096" w14:textId="77777777" w:rsidR="00105270" w:rsidRPr="00A705BB" w:rsidRDefault="001052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90</w:t>
            </w:r>
          </w:p>
        </w:tc>
      </w:tr>
      <w:tr w:rsidR="00105270" w14:paraId="298514E9" w14:textId="77777777" w:rsidTr="0094008B">
        <w:trPr>
          <w:trHeight w:val="20"/>
        </w:trPr>
        <w:tc>
          <w:tcPr>
            <w:tcW w:w="8755" w:type="dxa"/>
          </w:tcPr>
          <w:p w14:paraId="1C42685A" w14:textId="77777777" w:rsidR="00105270" w:rsidRPr="00A22DF1" w:rsidRDefault="00105270" w:rsidP="00105270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A22DF1">
              <w:rPr>
                <w:rFonts w:ascii="Times New Roman" w:hAnsi="Times New Roman" w:cs="Times New Roman"/>
                <w:bCs/>
                <w:sz w:val="20"/>
                <w:szCs w:val="24"/>
              </w:rPr>
              <w:t>Controller Area Network (CAN) bus</w:t>
            </w:r>
            <w:r w:rsidRPr="00A22DF1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</w:t>
            </w:r>
          </w:p>
        </w:tc>
        <w:tc>
          <w:tcPr>
            <w:tcW w:w="487" w:type="dxa"/>
          </w:tcPr>
          <w:p w14:paraId="3AAA1219" w14:textId="77777777" w:rsidR="00105270" w:rsidRPr="00A705BB" w:rsidRDefault="001052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90</w:t>
            </w:r>
          </w:p>
        </w:tc>
      </w:tr>
      <w:tr w:rsidR="00105270" w14:paraId="18D4B472" w14:textId="77777777" w:rsidTr="0094008B">
        <w:trPr>
          <w:trHeight w:val="20"/>
        </w:trPr>
        <w:tc>
          <w:tcPr>
            <w:tcW w:w="8755" w:type="dxa"/>
          </w:tcPr>
          <w:p w14:paraId="71800196" w14:textId="77777777" w:rsidR="00105270" w:rsidRPr="00A22DF1" w:rsidRDefault="00105270" w:rsidP="00105270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A22DF1">
              <w:rPr>
                <w:rFonts w:ascii="Times New Roman" w:hAnsi="Times New Roman" w:cs="Times New Roman"/>
                <w:bCs/>
                <w:sz w:val="20"/>
                <w:szCs w:val="24"/>
              </w:rPr>
              <w:t>RS232</w:t>
            </w:r>
            <w:r w:rsidRPr="00A22DF1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</w:t>
            </w:r>
          </w:p>
        </w:tc>
        <w:tc>
          <w:tcPr>
            <w:tcW w:w="487" w:type="dxa"/>
          </w:tcPr>
          <w:p w14:paraId="56C9DA9E" w14:textId="77777777" w:rsidR="00105270" w:rsidRPr="00A705BB" w:rsidRDefault="001052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90</w:t>
            </w:r>
          </w:p>
        </w:tc>
      </w:tr>
      <w:tr w:rsidR="00105270" w14:paraId="393F74D1" w14:textId="77777777" w:rsidTr="0094008B">
        <w:trPr>
          <w:trHeight w:val="20"/>
        </w:trPr>
        <w:tc>
          <w:tcPr>
            <w:tcW w:w="8755" w:type="dxa"/>
          </w:tcPr>
          <w:p w14:paraId="331B331C" w14:textId="77777777" w:rsidR="00105270" w:rsidRPr="00A22DF1" w:rsidRDefault="00105270" w:rsidP="00105270">
            <w:pPr>
              <w:ind w:firstLine="42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2DF1">
              <w:rPr>
                <w:rFonts w:ascii="Times New Roman" w:hAnsi="Times New Roman" w:cs="Times New Roman"/>
                <w:bCs/>
                <w:sz w:val="20"/>
                <w:szCs w:val="24"/>
              </w:rPr>
              <w:t>RS485</w:t>
            </w:r>
            <w:r w:rsidRPr="00A22DF1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</w:t>
            </w:r>
          </w:p>
        </w:tc>
        <w:tc>
          <w:tcPr>
            <w:tcW w:w="487" w:type="dxa"/>
          </w:tcPr>
          <w:p w14:paraId="35848DC4" w14:textId="77777777" w:rsidR="00105270" w:rsidRPr="00A705BB" w:rsidRDefault="001052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90</w:t>
            </w:r>
          </w:p>
        </w:tc>
      </w:tr>
      <w:tr w:rsidR="00105270" w14:paraId="029BA552" w14:textId="77777777" w:rsidTr="0094008B">
        <w:trPr>
          <w:trHeight w:val="20"/>
        </w:trPr>
        <w:tc>
          <w:tcPr>
            <w:tcW w:w="8755" w:type="dxa"/>
          </w:tcPr>
          <w:p w14:paraId="52713CE2" w14:textId="77777777" w:rsidR="00105270" w:rsidRPr="00A22DF1" w:rsidRDefault="00105270" w:rsidP="00105270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A22DF1">
              <w:rPr>
                <w:rFonts w:ascii="Times New Roman" w:hAnsi="Times New Roman" w:cs="Times New Roman"/>
                <w:bCs/>
                <w:sz w:val="20"/>
                <w:szCs w:val="24"/>
              </w:rPr>
              <w:t>USB</w:t>
            </w:r>
            <w:r w:rsidRPr="00A22DF1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</w:t>
            </w:r>
          </w:p>
        </w:tc>
        <w:tc>
          <w:tcPr>
            <w:tcW w:w="487" w:type="dxa"/>
          </w:tcPr>
          <w:p w14:paraId="5D398477" w14:textId="77777777" w:rsidR="00105270" w:rsidRPr="00A705BB" w:rsidRDefault="001052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91</w:t>
            </w:r>
          </w:p>
        </w:tc>
      </w:tr>
      <w:tr w:rsidR="00105270" w14:paraId="1D64F80A" w14:textId="77777777" w:rsidTr="0094008B">
        <w:trPr>
          <w:trHeight w:val="20"/>
        </w:trPr>
        <w:tc>
          <w:tcPr>
            <w:tcW w:w="8755" w:type="dxa"/>
          </w:tcPr>
          <w:p w14:paraId="2821F755" w14:textId="77777777" w:rsidR="00105270" w:rsidRPr="00A22DF1" w:rsidRDefault="00105270" w:rsidP="00105270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A22DF1">
              <w:rPr>
                <w:rFonts w:ascii="Times New Roman" w:hAnsi="Times New Roman" w:cs="Times New Roman"/>
                <w:bCs/>
                <w:sz w:val="20"/>
                <w:szCs w:val="24"/>
              </w:rPr>
              <w:t>RJ45</w:t>
            </w:r>
            <w:r w:rsidRPr="00A22DF1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</w:t>
            </w:r>
          </w:p>
        </w:tc>
        <w:tc>
          <w:tcPr>
            <w:tcW w:w="487" w:type="dxa"/>
          </w:tcPr>
          <w:p w14:paraId="3A1A48BB" w14:textId="77777777" w:rsidR="00105270" w:rsidRPr="00A705BB" w:rsidRDefault="001052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91</w:t>
            </w:r>
          </w:p>
        </w:tc>
      </w:tr>
      <w:tr w:rsidR="00105270" w14:paraId="52D147E3" w14:textId="77777777" w:rsidTr="0094008B">
        <w:trPr>
          <w:trHeight w:val="20"/>
        </w:trPr>
        <w:tc>
          <w:tcPr>
            <w:tcW w:w="8755" w:type="dxa"/>
          </w:tcPr>
          <w:p w14:paraId="458C63C3" w14:textId="77777777" w:rsidR="00105270" w:rsidRPr="00A22DF1" w:rsidRDefault="00105270" w:rsidP="00105270">
            <w:pPr>
              <w:ind w:firstLine="42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22DF1">
              <w:rPr>
                <w:rFonts w:ascii="Times New Roman" w:hAnsi="Times New Roman" w:cs="Times New Roman"/>
                <w:bCs/>
                <w:sz w:val="20"/>
                <w:szCs w:val="24"/>
              </w:rPr>
              <w:t>Wireless Transmission</w:t>
            </w:r>
            <w:r w:rsidRPr="00A22DF1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</w:t>
            </w:r>
          </w:p>
        </w:tc>
        <w:tc>
          <w:tcPr>
            <w:tcW w:w="487" w:type="dxa"/>
          </w:tcPr>
          <w:p w14:paraId="35DBF84C" w14:textId="77777777" w:rsidR="00105270" w:rsidRPr="00A705BB" w:rsidRDefault="001052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91</w:t>
            </w:r>
          </w:p>
        </w:tc>
      </w:tr>
      <w:tr w:rsidR="00105270" w14:paraId="7BDA0A24" w14:textId="77777777" w:rsidTr="0094008B">
        <w:trPr>
          <w:trHeight w:val="20"/>
        </w:trPr>
        <w:tc>
          <w:tcPr>
            <w:tcW w:w="8755" w:type="dxa"/>
          </w:tcPr>
          <w:p w14:paraId="41BFA5DB" w14:textId="77777777" w:rsidR="00105270" w:rsidRPr="00A22DF1" w:rsidRDefault="00105270" w:rsidP="00105270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A22DF1">
              <w:rPr>
                <w:rFonts w:ascii="Times New Roman" w:hAnsi="Times New Roman" w:cs="Times New Roman"/>
                <w:bCs/>
                <w:sz w:val="20"/>
                <w:szCs w:val="24"/>
              </w:rPr>
              <w:t>Wifi</w:t>
            </w:r>
            <w:r w:rsidRPr="00A22DF1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</w:t>
            </w:r>
          </w:p>
        </w:tc>
        <w:tc>
          <w:tcPr>
            <w:tcW w:w="487" w:type="dxa"/>
          </w:tcPr>
          <w:p w14:paraId="704AACF4" w14:textId="77777777" w:rsidR="00105270" w:rsidRPr="00A705BB" w:rsidRDefault="001052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92</w:t>
            </w:r>
          </w:p>
        </w:tc>
      </w:tr>
      <w:tr w:rsidR="0080010F" w14:paraId="490E3E5B" w14:textId="77777777" w:rsidTr="0094008B">
        <w:trPr>
          <w:trHeight w:val="20"/>
        </w:trPr>
        <w:tc>
          <w:tcPr>
            <w:tcW w:w="8755" w:type="dxa"/>
          </w:tcPr>
          <w:p w14:paraId="76C410DE" w14:textId="77777777" w:rsidR="0080010F" w:rsidRPr="00172E8D" w:rsidRDefault="0080010F" w:rsidP="0080010F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172E8D">
              <w:rPr>
                <w:rFonts w:ascii="Times New Roman" w:hAnsi="Times New Roman" w:cs="Times New Roman"/>
                <w:bCs/>
                <w:sz w:val="20"/>
                <w:szCs w:val="24"/>
              </w:rPr>
              <w:t>3G/4G/5G</w:t>
            </w:r>
            <w:r w:rsidRPr="00172E8D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</w:t>
            </w:r>
          </w:p>
        </w:tc>
        <w:tc>
          <w:tcPr>
            <w:tcW w:w="487" w:type="dxa"/>
          </w:tcPr>
          <w:p w14:paraId="5AC81659" w14:textId="77777777" w:rsidR="0080010F" w:rsidRPr="00A705BB" w:rsidRDefault="0080010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92</w:t>
            </w:r>
          </w:p>
        </w:tc>
      </w:tr>
      <w:tr w:rsidR="0080010F" w14:paraId="3E2E2E42" w14:textId="77777777" w:rsidTr="0094008B">
        <w:trPr>
          <w:trHeight w:val="20"/>
        </w:trPr>
        <w:tc>
          <w:tcPr>
            <w:tcW w:w="8755" w:type="dxa"/>
          </w:tcPr>
          <w:p w14:paraId="427B03B9" w14:textId="77777777" w:rsidR="0080010F" w:rsidRPr="00172E8D" w:rsidRDefault="0080010F" w:rsidP="0080010F">
            <w:pPr>
              <w:ind w:firstLine="42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72E8D">
              <w:rPr>
                <w:rFonts w:ascii="Times New Roman" w:hAnsi="Times New Roman" w:cs="Times New Roman"/>
                <w:bCs/>
                <w:sz w:val="20"/>
                <w:szCs w:val="24"/>
              </w:rPr>
              <w:t>Global Positioning System (GP</w:t>
            </w:r>
            <w:r w:rsidRPr="00172E8D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</w:t>
            </w:r>
          </w:p>
        </w:tc>
        <w:tc>
          <w:tcPr>
            <w:tcW w:w="487" w:type="dxa"/>
          </w:tcPr>
          <w:p w14:paraId="044AA1CF" w14:textId="77777777" w:rsidR="0080010F" w:rsidRPr="00A705BB" w:rsidRDefault="0080010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92</w:t>
            </w:r>
          </w:p>
        </w:tc>
      </w:tr>
      <w:tr w:rsidR="0080010F" w14:paraId="3A176BE8" w14:textId="77777777" w:rsidTr="0094008B">
        <w:trPr>
          <w:trHeight w:val="20"/>
        </w:trPr>
        <w:tc>
          <w:tcPr>
            <w:tcW w:w="8755" w:type="dxa"/>
          </w:tcPr>
          <w:p w14:paraId="0CB16C54" w14:textId="77777777" w:rsidR="0080010F" w:rsidRPr="00172E8D" w:rsidRDefault="0080010F" w:rsidP="0080010F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172E8D">
              <w:rPr>
                <w:rFonts w:ascii="Times New Roman" w:hAnsi="Times New Roman" w:cs="Times New Roman"/>
                <w:bCs/>
                <w:sz w:val="20"/>
                <w:szCs w:val="24"/>
              </w:rPr>
              <w:t>Zigbee</w:t>
            </w:r>
            <w:r w:rsidRPr="00172E8D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</w:t>
            </w:r>
          </w:p>
        </w:tc>
        <w:tc>
          <w:tcPr>
            <w:tcW w:w="487" w:type="dxa"/>
          </w:tcPr>
          <w:p w14:paraId="0D957789" w14:textId="77777777" w:rsidR="0080010F" w:rsidRPr="00A705BB" w:rsidRDefault="0080010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93</w:t>
            </w:r>
          </w:p>
        </w:tc>
      </w:tr>
      <w:tr w:rsidR="0080010F" w14:paraId="6FCD86D9" w14:textId="77777777" w:rsidTr="0094008B">
        <w:trPr>
          <w:trHeight w:val="20"/>
        </w:trPr>
        <w:tc>
          <w:tcPr>
            <w:tcW w:w="8755" w:type="dxa"/>
          </w:tcPr>
          <w:p w14:paraId="2F937268" w14:textId="77777777" w:rsidR="0080010F" w:rsidRPr="00172E8D" w:rsidRDefault="0080010F" w:rsidP="0080010F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172E8D">
              <w:rPr>
                <w:rFonts w:ascii="Times New Roman" w:hAnsi="Times New Roman" w:cs="Times New Roman"/>
                <w:bCs/>
                <w:sz w:val="20"/>
                <w:szCs w:val="24"/>
              </w:rPr>
              <w:t>Bluetooth</w:t>
            </w:r>
            <w:r w:rsidRPr="00172E8D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</w:t>
            </w:r>
          </w:p>
        </w:tc>
        <w:tc>
          <w:tcPr>
            <w:tcW w:w="487" w:type="dxa"/>
          </w:tcPr>
          <w:p w14:paraId="4698D26D" w14:textId="77777777" w:rsidR="0080010F" w:rsidRPr="00A705BB" w:rsidRDefault="0080010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93</w:t>
            </w:r>
          </w:p>
        </w:tc>
      </w:tr>
      <w:tr w:rsidR="0080010F" w14:paraId="31BF0EF4" w14:textId="77777777" w:rsidTr="0094008B">
        <w:trPr>
          <w:trHeight w:val="20"/>
        </w:trPr>
        <w:tc>
          <w:tcPr>
            <w:tcW w:w="8755" w:type="dxa"/>
          </w:tcPr>
          <w:p w14:paraId="3ABB1836" w14:textId="77777777" w:rsidR="0080010F" w:rsidRPr="00172E8D" w:rsidRDefault="0080010F" w:rsidP="0080010F">
            <w:pPr>
              <w:ind w:firstLine="42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72E8D">
              <w:rPr>
                <w:rFonts w:ascii="Times New Roman" w:hAnsi="Times New Roman" w:cs="Times New Roman"/>
                <w:bCs/>
                <w:sz w:val="20"/>
                <w:szCs w:val="24"/>
              </w:rPr>
              <w:t>RFID</w:t>
            </w:r>
            <w:r w:rsidRPr="00172E8D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</w:t>
            </w:r>
          </w:p>
        </w:tc>
        <w:tc>
          <w:tcPr>
            <w:tcW w:w="487" w:type="dxa"/>
          </w:tcPr>
          <w:p w14:paraId="369CA051" w14:textId="77777777" w:rsidR="0080010F" w:rsidRPr="00A705BB" w:rsidRDefault="0080010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93</w:t>
            </w:r>
          </w:p>
        </w:tc>
      </w:tr>
      <w:tr w:rsidR="0080010F" w14:paraId="76E21732" w14:textId="77777777" w:rsidTr="0094008B">
        <w:trPr>
          <w:trHeight w:val="20"/>
        </w:trPr>
        <w:tc>
          <w:tcPr>
            <w:tcW w:w="8755" w:type="dxa"/>
          </w:tcPr>
          <w:p w14:paraId="09AD8414" w14:textId="77777777" w:rsidR="0080010F" w:rsidRPr="00172E8D" w:rsidRDefault="0080010F" w:rsidP="0080010F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172E8D">
              <w:rPr>
                <w:rFonts w:ascii="Times New Roman" w:hAnsi="Times New Roman" w:cs="Times New Roman"/>
                <w:bCs/>
                <w:sz w:val="20"/>
                <w:szCs w:val="24"/>
              </w:rPr>
              <w:t>NFC</w:t>
            </w:r>
            <w:r w:rsidRPr="00172E8D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</w:t>
            </w:r>
          </w:p>
        </w:tc>
        <w:tc>
          <w:tcPr>
            <w:tcW w:w="487" w:type="dxa"/>
          </w:tcPr>
          <w:p w14:paraId="60B0BA25" w14:textId="77777777" w:rsidR="0080010F" w:rsidRPr="00A705BB" w:rsidRDefault="0080010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94</w:t>
            </w:r>
          </w:p>
        </w:tc>
      </w:tr>
      <w:tr w:rsidR="0080010F" w14:paraId="5F1CC662" w14:textId="77777777" w:rsidTr="0094008B">
        <w:trPr>
          <w:trHeight w:val="20"/>
        </w:trPr>
        <w:tc>
          <w:tcPr>
            <w:tcW w:w="8755" w:type="dxa"/>
          </w:tcPr>
          <w:p w14:paraId="5AA0DFBC" w14:textId="77777777" w:rsidR="0080010F" w:rsidRPr="00172E8D" w:rsidRDefault="0080010F" w:rsidP="0080010F">
            <w:pPr>
              <w:ind w:firstLine="42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72E8D">
              <w:rPr>
                <w:rFonts w:ascii="Times New Roman" w:hAnsi="Times New Roman" w:cs="Times New Roman"/>
                <w:bCs/>
                <w:sz w:val="20"/>
                <w:szCs w:val="24"/>
              </w:rPr>
              <w:t>Comparison of Wireless transmission technologies</w:t>
            </w:r>
            <w:r w:rsidRPr="00172E8D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</w:t>
            </w:r>
          </w:p>
        </w:tc>
        <w:tc>
          <w:tcPr>
            <w:tcW w:w="487" w:type="dxa"/>
          </w:tcPr>
          <w:p w14:paraId="68B411D3" w14:textId="77777777" w:rsidR="0080010F" w:rsidRPr="00A705BB" w:rsidRDefault="0080010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94</w:t>
            </w:r>
          </w:p>
        </w:tc>
      </w:tr>
      <w:tr w:rsidR="0080010F" w14:paraId="09BE7014" w14:textId="77777777" w:rsidTr="0094008B">
        <w:trPr>
          <w:trHeight w:val="20"/>
        </w:trPr>
        <w:tc>
          <w:tcPr>
            <w:tcW w:w="8755" w:type="dxa"/>
          </w:tcPr>
          <w:p w14:paraId="6DF38BAB" w14:textId="77777777" w:rsidR="0080010F" w:rsidRPr="00172E8D" w:rsidRDefault="0080010F" w:rsidP="0080010F">
            <w:pPr>
              <w:ind w:firstLine="42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72E8D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ARCHITECTURE OF CYBER PHYSICAL SYSTEM</w:t>
            </w:r>
            <w:r w:rsidRPr="00172E8D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</w:t>
            </w:r>
          </w:p>
        </w:tc>
        <w:tc>
          <w:tcPr>
            <w:tcW w:w="487" w:type="dxa"/>
          </w:tcPr>
          <w:p w14:paraId="334218CE" w14:textId="77777777" w:rsidR="0080010F" w:rsidRPr="00A705BB" w:rsidRDefault="0080010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95</w:t>
            </w:r>
          </w:p>
        </w:tc>
      </w:tr>
      <w:tr w:rsidR="0080010F" w14:paraId="2F21155C" w14:textId="77777777" w:rsidTr="0094008B">
        <w:trPr>
          <w:trHeight w:val="20"/>
        </w:trPr>
        <w:tc>
          <w:tcPr>
            <w:tcW w:w="8755" w:type="dxa"/>
          </w:tcPr>
          <w:p w14:paraId="69DE6F8D" w14:textId="77777777" w:rsidR="0080010F" w:rsidRPr="00172E8D" w:rsidRDefault="0080010F" w:rsidP="0080010F">
            <w:pPr>
              <w:ind w:firstLine="42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72E8D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DESIGN REQUIREMENTS OF CPS ARCHITECTURE</w:t>
            </w:r>
            <w:r w:rsidRPr="00172E8D">
              <w:rPr>
                <w:rFonts w:ascii="Times New Roman" w:hAnsi="Times New Roman" w:cs="Times New Roman"/>
                <w:sz w:val="18"/>
                <w:szCs w:val="18"/>
              </w:rPr>
              <w:t>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</w:t>
            </w:r>
          </w:p>
        </w:tc>
        <w:tc>
          <w:tcPr>
            <w:tcW w:w="487" w:type="dxa"/>
          </w:tcPr>
          <w:p w14:paraId="156A6E95" w14:textId="77777777" w:rsidR="0080010F" w:rsidRPr="00A705BB" w:rsidRDefault="0080010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95</w:t>
            </w:r>
          </w:p>
        </w:tc>
      </w:tr>
      <w:tr w:rsidR="0080010F" w14:paraId="683397E7" w14:textId="77777777" w:rsidTr="0094008B">
        <w:trPr>
          <w:trHeight w:val="20"/>
        </w:trPr>
        <w:tc>
          <w:tcPr>
            <w:tcW w:w="8755" w:type="dxa"/>
          </w:tcPr>
          <w:p w14:paraId="233D2BFC" w14:textId="2ECFC1F6" w:rsidR="0080010F" w:rsidRPr="00172E8D" w:rsidRDefault="0080010F" w:rsidP="0080010F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172E8D">
              <w:rPr>
                <w:rFonts w:ascii="Times New Roman" w:hAnsi="Times New Roman" w:cs="Times New Roman"/>
                <w:bCs/>
                <w:sz w:val="20"/>
                <w:szCs w:val="24"/>
              </w:rPr>
              <w:t>Reliability</w:t>
            </w:r>
            <w:r w:rsidRPr="00172E8D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</w:t>
            </w:r>
          </w:p>
        </w:tc>
        <w:tc>
          <w:tcPr>
            <w:tcW w:w="487" w:type="dxa"/>
          </w:tcPr>
          <w:p w14:paraId="7CCD39E9" w14:textId="77777777" w:rsidR="0080010F" w:rsidRPr="00A705BB" w:rsidRDefault="0080010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95</w:t>
            </w:r>
          </w:p>
        </w:tc>
      </w:tr>
      <w:tr w:rsidR="00B36503" w14:paraId="3099173D" w14:textId="77777777" w:rsidTr="0094008B">
        <w:trPr>
          <w:trHeight w:val="20"/>
        </w:trPr>
        <w:tc>
          <w:tcPr>
            <w:tcW w:w="8755" w:type="dxa"/>
          </w:tcPr>
          <w:p w14:paraId="1E57674A" w14:textId="77777777" w:rsidR="00B36503" w:rsidRPr="00C27F2A" w:rsidRDefault="00B36503" w:rsidP="00B36503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C27F2A">
              <w:rPr>
                <w:rFonts w:ascii="Times New Roman" w:hAnsi="Times New Roman" w:cs="Times New Roman"/>
                <w:bCs/>
                <w:sz w:val="20"/>
                <w:szCs w:val="24"/>
              </w:rPr>
              <w:t>Accuracy</w:t>
            </w:r>
            <w:r w:rsidRPr="00C27F2A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</w:t>
            </w:r>
          </w:p>
        </w:tc>
        <w:tc>
          <w:tcPr>
            <w:tcW w:w="487" w:type="dxa"/>
          </w:tcPr>
          <w:p w14:paraId="1A224AB7" w14:textId="77777777" w:rsidR="00B36503" w:rsidRPr="00A705BB" w:rsidRDefault="00B365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95</w:t>
            </w:r>
          </w:p>
        </w:tc>
      </w:tr>
      <w:tr w:rsidR="00B36503" w14:paraId="1449A70D" w14:textId="77777777" w:rsidTr="0094008B">
        <w:trPr>
          <w:trHeight w:val="20"/>
        </w:trPr>
        <w:tc>
          <w:tcPr>
            <w:tcW w:w="8755" w:type="dxa"/>
          </w:tcPr>
          <w:p w14:paraId="7C1D40F2" w14:textId="77777777" w:rsidR="00B36503" w:rsidRPr="00C27F2A" w:rsidRDefault="00B36503" w:rsidP="00B36503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C27F2A">
              <w:rPr>
                <w:rFonts w:ascii="Times New Roman" w:hAnsi="Times New Roman" w:cs="Times New Roman"/>
                <w:bCs/>
                <w:sz w:val="20"/>
                <w:szCs w:val="24"/>
              </w:rPr>
              <w:t>Latency</w:t>
            </w:r>
            <w:r w:rsidRPr="00C27F2A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</w:t>
            </w:r>
          </w:p>
        </w:tc>
        <w:tc>
          <w:tcPr>
            <w:tcW w:w="487" w:type="dxa"/>
          </w:tcPr>
          <w:p w14:paraId="09517030" w14:textId="77777777" w:rsidR="00B36503" w:rsidRPr="00A705BB" w:rsidRDefault="00B365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95</w:t>
            </w:r>
          </w:p>
        </w:tc>
      </w:tr>
      <w:tr w:rsidR="00B36503" w14:paraId="0AF5C53E" w14:textId="77777777" w:rsidTr="0094008B">
        <w:trPr>
          <w:trHeight w:val="20"/>
        </w:trPr>
        <w:tc>
          <w:tcPr>
            <w:tcW w:w="8755" w:type="dxa"/>
          </w:tcPr>
          <w:p w14:paraId="689A4761" w14:textId="77777777" w:rsidR="00B36503" w:rsidRPr="00C27F2A" w:rsidRDefault="00B36503" w:rsidP="00B36503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C27F2A">
              <w:rPr>
                <w:rFonts w:ascii="Times New Roman" w:hAnsi="Times New Roman" w:cs="Times New Roman"/>
                <w:bCs/>
                <w:sz w:val="20"/>
                <w:szCs w:val="24"/>
              </w:rPr>
              <w:t>Scalability</w:t>
            </w:r>
            <w:r w:rsidRPr="00C27F2A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</w:t>
            </w:r>
          </w:p>
        </w:tc>
        <w:tc>
          <w:tcPr>
            <w:tcW w:w="487" w:type="dxa"/>
          </w:tcPr>
          <w:p w14:paraId="01B15425" w14:textId="77777777" w:rsidR="00B36503" w:rsidRPr="00A705BB" w:rsidRDefault="00B365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95</w:t>
            </w:r>
          </w:p>
        </w:tc>
      </w:tr>
      <w:tr w:rsidR="00B36503" w14:paraId="22A274CD" w14:textId="77777777" w:rsidTr="0094008B">
        <w:trPr>
          <w:trHeight w:val="20"/>
        </w:trPr>
        <w:tc>
          <w:tcPr>
            <w:tcW w:w="8755" w:type="dxa"/>
          </w:tcPr>
          <w:p w14:paraId="119C9F0A" w14:textId="77777777" w:rsidR="00B36503" w:rsidRPr="00C27F2A" w:rsidRDefault="00B36503" w:rsidP="00B36503">
            <w:pPr>
              <w:ind w:firstLine="42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27F2A">
              <w:rPr>
                <w:rFonts w:ascii="Times New Roman" w:hAnsi="Times New Roman" w:cs="Times New Roman"/>
                <w:bCs/>
                <w:sz w:val="20"/>
                <w:szCs w:val="24"/>
              </w:rPr>
              <w:t>Interoperability</w:t>
            </w:r>
            <w:r w:rsidRPr="00C27F2A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</w:t>
            </w:r>
          </w:p>
        </w:tc>
        <w:tc>
          <w:tcPr>
            <w:tcW w:w="487" w:type="dxa"/>
          </w:tcPr>
          <w:p w14:paraId="408DFFFD" w14:textId="77777777" w:rsidR="00B36503" w:rsidRPr="00A705BB" w:rsidRDefault="00B365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95</w:t>
            </w:r>
          </w:p>
        </w:tc>
      </w:tr>
      <w:tr w:rsidR="00B36503" w14:paraId="75673050" w14:textId="77777777" w:rsidTr="0094008B">
        <w:trPr>
          <w:trHeight w:val="20"/>
        </w:trPr>
        <w:tc>
          <w:tcPr>
            <w:tcW w:w="8755" w:type="dxa"/>
          </w:tcPr>
          <w:p w14:paraId="4D679D36" w14:textId="77777777" w:rsidR="00B36503" w:rsidRPr="00C27F2A" w:rsidRDefault="00B36503" w:rsidP="00B36503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C27F2A">
              <w:rPr>
                <w:rFonts w:ascii="Times New Roman" w:hAnsi="Times New Roman" w:cs="Times New Roman"/>
                <w:bCs/>
                <w:sz w:val="20"/>
                <w:szCs w:val="24"/>
              </w:rPr>
              <w:t>Autonomy</w:t>
            </w:r>
            <w:r w:rsidRPr="00C27F2A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</w:t>
            </w:r>
          </w:p>
        </w:tc>
        <w:tc>
          <w:tcPr>
            <w:tcW w:w="487" w:type="dxa"/>
          </w:tcPr>
          <w:p w14:paraId="1B06F810" w14:textId="77777777" w:rsidR="00B36503" w:rsidRPr="00A705BB" w:rsidRDefault="00B365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96</w:t>
            </w:r>
          </w:p>
        </w:tc>
      </w:tr>
      <w:tr w:rsidR="00B36503" w14:paraId="2CD3CF48" w14:textId="77777777" w:rsidTr="0094008B">
        <w:trPr>
          <w:trHeight w:val="20"/>
        </w:trPr>
        <w:tc>
          <w:tcPr>
            <w:tcW w:w="8755" w:type="dxa"/>
          </w:tcPr>
          <w:p w14:paraId="12B5573D" w14:textId="77777777" w:rsidR="00B36503" w:rsidRPr="00C27F2A" w:rsidRDefault="00B36503" w:rsidP="00B36503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C27F2A">
              <w:rPr>
                <w:rFonts w:ascii="Times New Roman" w:hAnsi="Times New Roman" w:cs="Times New Roman"/>
                <w:bCs/>
                <w:sz w:val="20"/>
                <w:szCs w:val="24"/>
              </w:rPr>
              <w:t>Security and Privacy</w:t>
            </w:r>
            <w:r w:rsidRPr="00C27F2A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</w:t>
            </w:r>
          </w:p>
        </w:tc>
        <w:tc>
          <w:tcPr>
            <w:tcW w:w="487" w:type="dxa"/>
          </w:tcPr>
          <w:p w14:paraId="51E08179" w14:textId="77777777" w:rsidR="00B36503" w:rsidRPr="00A705BB" w:rsidRDefault="00B365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96</w:t>
            </w:r>
          </w:p>
        </w:tc>
      </w:tr>
      <w:tr w:rsidR="00B36503" w14:paraId="54F80DD5" w14:textId="77777777" w:rsidTr="0094008B">
        <w:trPr>
          <w:trHeight w:val="20"/>
        </w:trPr>
        <w:tc>
          <w:tcPr>
            <w:tcW w:w="8755" w:type="dxa"/>
          </w:tcPr>
          <w:p w14:paraId="54C3CC34" w14:textId="77777777" w:rsidR="00B36503" w:rsidRPr="00C27F2A" w:rsidRDefault="00B36503" w:rsidP="00B36503">
            <w:pPr>
              <w:ind w:firstLine="42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27F2A">
              <w:rPr>
                <w:rFonts w:ascii="Times New Roman" w:hAnsi="Times New Roman" w:cs="Times New Roman"/>
                <w:bCs/>
                <w:sz w:val="20"/>
                <w:szCs w:val="24"/>
              </w:rPr>
              <w:t>QoS</w:t>
            </w:r>
            <w:r w:rsidRPr="00C27F2A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</w:t>
            </w:r>
          </w:p>
        </w:tc>
        <w:tc>
          <w:tcPr>
            <w:tcW w:w="487" w:type="dxa"/>
          </w:tcPr>
          <w:p w14:paraId="767DD8EE" w14:textId="77777777" w:rsidR="00B36503" w:rsidRPr="00A705BB" w:rsidRDefault="00B365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96</w:t>
            </w:r>
          </w:p>
        </w:tc>
      </w:tr>
      <w:tr w:rsidR="00B36503" w14:paraId="3DA00A71" w14:textId="77777777" w:rsidTr="0094008B">
        <w:trPr>
          <w:trHeight w:val="20"/>
        </w:trPr>
        <w:tc>
          <w:tcPr>
            <w:tcW w:w="8755" w:type="dxa"/>
          </w:tcPr>
          <w:p w14:paraId="4B378975" w14:textId="77777777" w:rsidR="00B36503" w:rsidRPr="00C27F2A" w:rsidRDefault="00B36503" w:rsidP="00B36503">
            <w:pPr>
              <w:ind w:firstLine="42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27F2A">
              <w:rPr>
                <w:rFonts w:ascii="Times New Roman" w:hAnsi="Times New Roman" w:cs="Times New Roman"/>
                <w:bCs/>
                <w:sz w:val="20"/>
                <w:szCs w:val="24"/>
              </w:rPr>
              <w:t>Generic architecture of CPS</w:t>
            </w:r>
            <w:r w:rsidRPr="00C27F2A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</w:t>
            </w:r>
          </w:p>
        </w:tc>
        <w:tc>
          <w:tcPr>
            <w:tcW w:w="487" w:type="dxa"/>
          </w:tcPr>
          <w:p w14:paraId="2CA1289E" w14:textId="77777777" w:rsidR="00B36503" w:rsidRPr="00A705BB" w:rsidRDefault="00B365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96</w:t>
            </w:r>
          </w:p>
        </w:tc>
      </w:tr>
      <w:tr w:rsidR="00B36503" w14:paraId="2E6822D1" w14:textId="77777777" w:rsidTr="0094008B">
        <w:trPr>
          <w:trHeight w:val="20"/>
        </w:trPr>
        <w:tc>
          <w:tcPr>
            <w:tcW w:w="8755" w:type="dxa"/>
          </w:tcPr>
          <w:p w14:paraId="3FBD711C" w14:textId="77777777" w:rsidR="00B36503" w:rsidRPr="00C27F2A" w:rsidRDefault="00B36503" w:rsidP="00B36503">
            <w:pPr>
              <w:ind w:firstLine="42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27F2A">
              <w:rPr>
                <w:rFonts w:ascii="Times New Roman" w:hAnsi="Times New Roman" w:cs="Times New Roman"/>
                <w:bCs/>
                <w:sz w:val="20"/>
                <w:szCs w:val="24"/>
              </w:rPr>
              <w:t>Service Oriented Architecture (SOA) for CPS</w:t>
            </w:r>
            <w:r w:rsidRPr="00C27F2A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</w:t>
            </w:r>
          </w:p>
        </w:tc>
        <w:tc>
          <w:tcPr>
            <w:tcW w:w="487" w:type="dxa"/>
          </w:tcPr>
          <w:p w14:paraId="61A913C4" w14:textId="77777777" w:rsidR="00B36503" w:rsidRPr="00A705BB" w:rsidRDefault="00B365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96</w:t>
            </w:r>
          </w:p>
        </w:tc>
      </w:tr>
      <w:tr w:rsidR="00B36503" w14:paraId="7E570B77" w14:textId="77777777" w:rsidTr="0094008B">
        <w:trPr>
          <w:trHeight w:val="20"/>
        </w:trPr>
        <w:tc>
          <w:tcPr>
            <w:tcW w:w="8755" w:type="dxa"/>
          </w:tcPr>
          <w:p w14:paraId="6C0C72E1" w14:textId="77777777" w:rsidR="00B36503" w:rsidRPr="00C27F2A" w:rsidRDefault="00B36503" w:rsidP="00B36503">
            <w:pPr>
              <w:ind w:firstLine="42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27F2A">
              <w:rPr>
                <w:rFonts w:ascii="Times New Roman" w:hAnsi="Times New Roman" w:cs="Times New Roman"/>
                <w:bCs/>
                <w:sz w:val="20"/>
                <w:szCs w:val="24"/>
              </w:rPr>
              <w:t>Advantages of SOA</w:t>
            </w:r>
            <w:r w:rsidRPr="00C27F2A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</w:t>
            </w:r>
          </w:p>
        </w:tc>
        <w:tc>
          <w:tcPr>
            <w:tcW w:w="487" w:type="dxa"/>
          </w:tcPr>
          <w:p w14:paraId="34A02277" w14:textId="77777777" w:rsidR="00B36503" w:rsidRPr="00A705BB" w:rsidRDefault="00B365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96</w:t>
            </w:r>
          </w:p>
        </w:tc>
      </w:tr>
      <w:tr w:rsidR="001F5749" w14:paraId="085C3F43" w14:textId="77777777" w:rsidTr="0094008B">
        <w:trPr>
          <w:trHeight w:val="20"/>
        </w:trPr>
        <w:tc>
          <w:tcPr>
            <w:tcW w:w="8755" w:type="dxa"/>
          </w:tcPr>
          <w:p w14:paraId="6C5FC512" w14:textId="77777777" w:rsidR="001F5749" w:rsidRPr="00CA6C09" w:rsidRDefault="001F5749" w:rsidP="001F5749">
            <w:pPr>
              <w:ind w:firstLine="42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A6C09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CPS LAYER MODEL</w:t>
            </w:r>
            <w:r w:rsidRPr="00CA6C09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</w:t>
            </w:r>
          </w:p>
        </w:tc>
        <w:tc>
          <w:tcPr>
            <w:tcW w:w="487" w:type="dxa"/>
          </w:tcPr>
          <w:p w14:paraId="311832A9" w14:textId="77777777" w:rsidR="001F5749" w:rsidRPr="00A705BB" w:rsidRDefault="001F574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99</w:t>
            </w:r>
          </w:p>
        </w:tc>
      </w:tr>
      <w:tr w:rsidR="001F5749" w14:paraId="3B318EE3" w14:textId="77777777" w:rsidTr="0094008B">
        <w:trPr>
          <w:trHeight w:val="20"/>
        </w:trPr>
        <w:tc>
          <w:tcPr>
            <w:tcW w:w="8755" w:type="dxa"/>
          </w:tcPr>
          <w:p w14:paraId="55F393DA" w14:textId="77777777" w:rsidR="001F5749" w:rsidRPr="00CA6C09" w:rsidRDefault="001F5749" w:rsidP="001F5749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CA6C09">
              <w:rPr>
                <w:rFonts w:ascii="Times New Roman" w:hAnsi="Times New Roman" w:cs="Times New Roman"/>
                <w:bCs/>
                <w:sz w:val="20"/>
                <w:szCs w:val="24"/>
              </w:rPr>
              <w:t>Physical layer</w:t>
            </w:r>
            <w:r w:rsidRPr="00CA6C09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</w:t>
            </w:r>
          </w:p>
        </w:tc>
        <w:tc>
          <w:tcPr>
            <w:tcW w:w="487" w:type="dxa"/>
          </w:tcPr>
          <w:p w14:paraId="7C7BF9F8" w14:textId="77777777" w:rsidR="001F5749" w:rsidRPr="00A705BB" w:rsidRDefault="001F574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</w:tr>
      <w:tr w:rsidR="001F5749" w14:paraId="4BF41BD4" w14:textId="77777777" w:rsidTr="0094008B">
        <w:trPr>
          <w:trHeight w:val="20"/>
        </w:trPr>
        <w:tc>
          <w:tcPr>
            <w:tcW w:w="8755" w:type="dxa"/>
          </w:tcPr>
          <w:p w14:paraId="7743749A" w14:textId="77777777" w:rsidR="001F5749" w:rsidRPr="00CA6C09" w:rsidRDefault="001F5749" w:rsidP="001F5749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CA6C09">
              <w:rPr>
                <w:rFonts w:ascii="Times New Roman" w:hAnsi="Times New Roman" w:cs="Times New Roman"/>
                <w:bCs/>
                <w:sz w:val="20"/>
                <w:szCs w:val="24"/>
              </w:rPr>
              <w:t>Network layer</w:t>
            </w:r>
            <w:r w:rsidRPr="00CA6C09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</w:t>
            </w:r>
          </w:p>
        </w:tc>
        <w:tc>
          <w:tcPr>
            <w:tcW w:w="487" w:type="dxa"/>
          </w:tcPr>
          <w:p w14:paraId="71DD257D" w14:textId="77777777" w:rsidR="001F5749" w:rsidRPr="00A705BB" w:rsidRDefault="001F574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</w:tr>
      <w:tr w:rsidR="001F5749" w14:paraId="41B3FF4A" w14:textId="77777777" w:rsidTr="0094008B">
        <w:trPr>
          <w:trHeight w:val="20"/>
        </w:trPr>
        <w:tc>
          <w:tcPr>
            <w:tcW w:w="8755" w:type="dxa"/>
          </w:tcPr>
          <w:p w14:paraId="6EDC71C0" w14:textId="77777777" w:rsidR="001F5749" w:rsidRPr="00CA6C09" w:rsidRDefault="001F5749" w:rsidP="001F5749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CA6C09">
              <w:rPr>
                <w:rFonts w:ascii="Times New Roman" w:hAnsi="Times New Roman" w:cs="Times New Roman"/>
                <w:bCs/>
                <w:sz w:val="20"/>
                <w:szCs w:val="24"/>
              </w:rPr>
              <w:t>Decision layer</w:t>
            </w:r>
            <w:r w:rsidRPr="00CA6C09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</w:t>
            </w:r>
          </w:p>
        </w:tc>
        <w:tc>
          <w:tcPr>
            <w:tcW w:w="487" w:type="dxa"/>
          </w:tcPr>
          <w:p w14:paraId="1A04B582" w14:textId="77777777" w:rsidR="001F5749" w:rsidRPr="00A705BB" w:rsidRDefault="001F574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101</w:t>
            </w:r>
          </w:p>
        </w:tc>
      </w:tr>
      <w:tr w:rsidR="001F5749" w14:paraId="6152B44A" w14:textId="77777777" w:rsidTr="0094008B">
        <w:trPr>
          <w:trHeight w:val="20"/>
        </w:trPr>
        <w:tc>
          <w:tcPr>
            <w:tcW w:w="8755" w:type="dxa"/>
          </w:tcPr>
          <w:p w14:paraId="3155832A" w14:textId="77777777" w:rsidR="001F5749" w:rsidRPr="00CA6C09" w:rsidRDefault="001F5749" w:rsidP="001F5749">
            <w:pPr>
              <w:ind w:firstLine="42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A6C09">
              <w:rPr>
                <w:rFonts w:ascii="Times New Roman" w:hAnsi="Times New Roman" w:cs="Times New Roman"/>
                <w:bCs/>
                <w:sz w:val="20"/>
                <w:szCs w:val="24"/>
              </w:rPr>
              <w:t>Application layer</w:t>
            </w:r>
            <w:r w:rsidRPr="00CA6C09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</w:t>
            </w:r>
          </w:p>
        </w:tc>
        <w:tc>
          <w:tcPr>
            <w:tcW w:w="487" w:type="dxa"/>
          </w:tcPr>
          <w:p w14:paraId="3895AE76" w14:textId="77777777" w:rsidR="001F5749" w:rsidRPr="00A705BB" w:rsidRDefault="001F574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101</w:t>
            </w:r>
          </w:p>
        </w:tc>
      </w:tr>
      <w:tr w:rsidR="001F5749" w14:paraId="4287D0F3" w14:textId="77777777" w:rsidTr="0094008B">
        <w:trPr>
          <w:trHeight w:val="20"/>
        </w:trPr>
        <w:tc>
          <w:tcPr>
            <w:tcW w:w="8755" w:type="dxa"/>
          </w:tcPr>
          <w:p w14:paraId="3CDB6967" w14:textId="77777777" w:rsidR="001F5749" w:rsidRPr="00CA6C09" w:rsidRDefault="001F5749" w:rsidP="001F5749">
            <w:pPr>
              <w:ind w:firstLine="42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A6C09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CPS ARCHITECTURE FOR CLINICAL SETTING</w:t>
            </w:r>
            <w:r w:rsidRPr="00CA6C09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</w:t>
            </w:r>
          </w:p>
        </w:tc>
        <w:tc>
          <w:tcPr>
            <w:tcW w:w="487" w:type="dxa"/>
          </w:tcPr>
          <w:p w14:paraId="48676B2F" w14:textId="77777777" w:rsidR="001F5749" w:rsidRPr="00A705BB" w:rsidRDefault="001F574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101</w:t>
            </w:r>
          </w:p>
        </w:tc>
      </w:tr>
      <w:tr w:rsidR="001F5749" w14:paraId="639F6286" w14:textId="77777777" w:rsidTr="0094008B">
        <w:trPr>
          <w:trHeight w:val="20"/>
        </w:trPr>
        <w:tc>
          <w:tcPr>
            <w:tcW w:w="8755" w:type="dxa"/>
          </w:tcPr>
          <w:p w14:paraId="6F67E32D" w14:textId="77777777" w:rsidR="001F5749" w:rsidRPr="00CA6C09" w:rsidRDefault="001F5749" w:rsidP="001F5749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CA6C09">
              <w:rPr>
                <w:rFonts w:ascii="Times New Roman" w:hAnsi="Times New Roman" w:cs="Times New Roman"/>
                <w:bCs/>
                <w:sz w:val="20"/>
                <w:szCs w:val="24"/>
              </w:rPr>
              <w:t>Physical / Sensor layer</w:t>
            </w:r>
            <w:r w:rsidRPr="00CA6C09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</w:t>
            </w:r>
          </w:p>
        </w:tc>
        <w:tc>
          <w:tcPr>
            <w:tcW w:w="487" w:type="dxa"/>
          </w:tcPr>
          <w:p w14:paraId="7F831A92" w14:textId="77777777" w:rsidR="001F5749" w:rsidRPr="00A705BB" w:rsidRDefault="001F574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102</w:t>
            </w:r>
          </w:p>
        </w:tc>
      </w:tr>
      <w:tr w:rsidR="001F5749" w14:paraId="54829F37" w14:textId="77777777" w:rsidTr="0094008B">
        <w:trPr>
          <w:trHeight w:val="20"/>
        </w:trPr>
        <w:tc>
          <w:tcPr>
            <w:tcW w:w="8755" w:type="dxa"/>
          </w:tcPr>
          <w:p w14:paraId="7493A8E3" w14:textId="77777777" w:rsidR="001F5749" w:rsidRPr="00CA6C09" w:rsidRDefault="001F5749" w:rsidP="001F5749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CA6C09">
              <w:rPr>
                <w:rFonts w:ascii="Times New Roman" w:hAnsi="Times New Roman" w:cs="Times New Roman"/>
                <w:bCs/>
                <w:sz w:val="20"/>
                <w:szCs w:val="24"/>
              </w:rPr>
              <w:t>Network layer</w:t>
            </w:r>
            <w:r w:rsidRPr="00CA6C09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</w:t>
            </w:r>
          </w:p>
        </w:tc>
        <w:tc>
          <w:tcPr>
            <w:tcW w:w="487" w:type="dxa"/>
          </w:tcPr>
          <w:p w14:paraId="5FC2F01E" w14:textId="77777777" w:rsidR="001F5749" w:rsidRPr="00A705BB" w:rsidRDefault="001F574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103</w:t>
            </w:r>
          </w:p>
        </w:tc>
      </w:tr>
      <w:tr w:rsidR="001F5749" w14:paraId="64C28C1F" w14:textId="77777777" w:rsidTr="0094008B">
        <w:trPr>
          <w:trHeight w:val="20"/>
        </w:trPr>
        <w:tc>
          <w:tcPr>
            <w:tcW w:w="8755" w:type="dxa"/>
          </w:tcPr>
          <w:p w14:paraId="3222E589" w14:textId="77777777" w:rsidR="001F5749" w:rsidRPr="00CA6C09" w:rsidRDefault="001F5749" w:rsidP="001F5749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CA6C09">
              <w:rPr>
                <w:rFonts w:ascii="Times New Roman" w:hAnsi="Times New Roman" w:cs="Times New Roman"/>
                <w:bCs/>
                <w:sz w:val="20"/>
                <w:szCs w:val="24"/>
              </w:rPr>
              <w:t>Decision layer</w:t>
            </w:r>
            <w:r w:rsidRPr="00CA6C09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</w:t>
            </w:r>
          </w:p>
        </w:tc>
        <w:tc>
          <w:tcPr>
            <w:tcW w:w="487" w:type="dxa"/>
          </w:tcPr>
          <w:p w14:paraId="7FCC8977" w14:textId="77777777" w:rsidR="001F5749" w:rsidRPr="00A705BB" w:rsidRDefault="001F574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103</w:t>
            </w:r>
          </w:p>
        </w:tc>
      </w:tr>
      <w:tr w:rsidR="00F933F3" w14:paraId="5E2E210A" w14:textId="77777777" w:rsidTr="0094008B">
        <w:trPr>
          <w:trHeight w:val="20"/>
        </w:trPr>
        <w:tc>
          <w:tcPr>
            <w:tcW w:w="8755" w:type="dxa"/>
          </w:tcPr>
          <w:p w14:paraId="16865EB3" w14:textId="77777777" w:rsidR="00F933F3" w:rsidRPr="00375ACB" w:rsidRDefault="00F933F3" w:rsidP="00F933F3">
            <w:pPr>
              <w:ind w:firstLine="42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75ACB">
              <w:rPr>
                <w:rFonts w:ascii="Times New Roman" w:hAnsi="Times New Roman" w:cs="Times New Roman"/>
                <w:bCs/>
                <w:sz w:val="20"/>
                <w:szCs w:val="24"/>
              </w:rPr>
              <w:t>Application layer</w:t>
            </w:r>
            <w:r w:rsidRPr="00375ACB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......................................</w:t>
            </w:r>
          </w:p>
        </w:tc>
        <w:tc>
          <w:tcPr>
            <w:tcW w:w="487" w:type="dxa"/>
          </w:tcPr>
          <w:p w14:paraId="3BEBBFE9" w14:textId="77777777" w:rsidR="00F933F3" w:rsidRPr="00A705BB" w:rsidRDefault="00F933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103</w:t>
            </w:r>
          </w:p>
        </w:tc>
      </w:tr>
      <w:tr w:rsidR="00F933F3" w14:paraId="7B7DEF95" w14:textId="77777777" w:rsidTr="0094008B">
        <w:trPr>
          <w:trHeight w:val="20"/>
        </w:trPr>
        <w:tc>
          <w:tcPr>
            <w:tcW w:w="8755" w:type="dxa"/>
          </w:tcPr>
          <w:p w14:paraId="2AB65CD8" w14:textId="77777777" w:rsidR="00F933F3" w:rsidRPr="00375ACB" w:rsidRDefault="00F933F3" w:rsidP="00F933F3">
            <w:pPr>
              <w:ind w:firstLine="42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75ACB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Enabling technologies for healthcare cyber physical systems </w:t>
            </w:r>
            <w:r w:rsidRPr="00375ACB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F03913">
              <w:rPr>
                <w:rFonts w:ascii="Times New Roman" w:hAnsi="Times New Roman" w:cs="Times New Roman"/>
                <w:sz w:val="18"/>
                <w:szCs w:val="18"/>
              </w:rPr>
              <w:t>...............................</w:t>
            </w:r>
          </w:p>
        </w:tc>
        <w:tc>
          <w:tcPr>
            <w:tcW w:w="487" w:type="dxa"/>
          </w:tcPr>
          <w:p w14:paraId="311486A3" w14:textId="77777777" w:rsidR="00F933F3" w:rsidRPr="00A705BB" w:rsidRDefault="00F933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104</w:t>
            </w:r>
          </w:p>
        </w:tc>
      </w:tr>
      <w:tr w:rsidR="00F933F3" w14:paraId="58DFF5F1" w14:textId="77777777" w:rsidTr="0094008B">
        <w:trPr>
          <w:trHeight w:val="20"/>
        </w:trPr>
        <w:tc>
          <w:tcPr>
            <w:tcW w:w="8755" w:type="dxa"/>
          </w:tcPr>
          <w:p w14:paraId="295D1533" w14:textId="77777777" w:rsidR="00F933F3" w:rsidRPr="00375ACB" w:rsidRDefault="00F933F3" w:rsidP="00F933F3">
            <w:pPr>
              <w:ind w:firstLine="42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75ACB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IMPLEMENTATION OF CPS IN CLINICAL SETTING</w:t>
            </w:r>
            <w:r w:rsidRPr="00375ACB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...............................</w:t>
            </w:r>
          </w:p>
        </w:tc>
        <w:tc>
          <w:tcPr>
            <w:tcW w:w="487" w:type="dxa"/>
          </w:tcPr>
          <w:p w14:paraId="730318EB" w14:textId="77777777" w:rsidR="00F933F3" w:rsidRPr="00A705BB" w:rsidRDefault="00F933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105</w:t>
            </w:r>
          </w:p>
        </w:tc>
      </w:tr>
      <w:tr w:rsidR="00F933F3" w14:paraId="783762B4" w14:textId="77777777" w:rsidTr="0094008B">
        <w:trPr>
          <w:trHeight w:val="20"/>
        </w:trPr>
        <w:tc>
          <w:tcPr>
            <w:tcW w:w="8755" w:type="dxa"/>
          </w:tcPr>
          <w:p w14:paraId="22EB0115" w14:textId="77777777" w:rsidR="00F933F3" w:rsidRPr="00375ACB" w:rsidRDefault="00F933F3" w:rsidP="00F933F3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375ACB">
              <w:rPr>
                <w:rFonts w:ascii="Times New Roman" w:hAnsi="Times New Roman" w:cs="Times New Roman"/>
                <w:bCs/>
                <w:sz w:val="20"/>
                <w:szCs w:val="24"/>
              </w:rPr>
              <w:t>Cyber Physical Systems in Clinical Settings.................................................................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</w:t>
            </w:r>
          </w:p>
        </w:tc>
        <w:tc>
          <w:tcPr>
            <w:tcW w:w="487" w:type="dxa"/>
          </w:tcPr>
          <w:p w14:paraId="2C955700" w14:textId="77777777" w:rsidR="00F933F3" w:rsidRPr="00A705BB" w:rsidRDefault="00F933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105</w:t>
            </w:r>
          </w:p>
        </w:tc>
      </w:tr>
      <w:tr w:rsidR="00F933F3" w14:paraId="459BAACE" w14:textId="77777777" w:rsidTr="0094008B">
        <w:trPr>
          <w:trHeight w:val="20"/>
        </w:trPr>
        <w:tc>
          <w:tcPr>
            <w:tcW w:w="8755" w:type="dxa"/>
          </w:tcPr>
          <w:p w14:paraId="7FD28D12" w14:textId="77777777" w:rsidR="00F933F3" w:rsidRPr="00375ACB" w:rsidRDefault="00F933F3" w:rsidP="00F933F3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375ACB">
              <w:rPr>
                <w:rFonts w:ascii="Times New Roman" w:hAnsi="Times New Roman" w:cs="Times New Roman"/>
                <w:bCs/>
                <w:sz w:val="20"/>
                <w:szCs w:val="24"/>
              </w:rPr>
              <w:t>Mechanism makes up Cyber Physical Systems................................................................................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</w:t>
            </w:r>
          </w:p>
        </w:tc>
        <w:tc>
          <w:tcPr>
            <w:tcW w:w="487" w:type="dxa"/>
          </w:tcPr>
          <w:p w14:paraId="4B7AEB24" w14:textId="77777777" w:rsidR="00F933F3" w:rsidRPr="00A705BB" w:rsidRDefault="00F933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106</w:t>
            </w:r>
          </w:p>
        </w:tc>
      </w:tr>
      <w:tr w:rsidR="00F933F3" w14:paraId="298DCC24" w14:textId="77777777" w:rsidTr="0094008B">
        <w:trPr>
          <w:trHeight w:val="20"/>
        </w:trPr>
        <w:tc>
          <w:tcPr>
            <w:tcW w:w="8755" w:type="dxa"/>
          </w:tcPr>
          <w:p w14:paraId="7FF47BCC" w14:textId="77777777" w:rsidR="00F933F3" w:rsidRPr="00375ACB" w:rsidRDefault="00F933F3" w:rsidP="00F933F3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375ACB">
              <w:rPr>
                <w:rFonts w:ascii="Times New Roman" w:hAnsi="Times New Roman" w:cs="Times New Roman"/>
                <w:bCs/>
                <w:sz w:val="20"/>
                <w:szCs w:val="24"/>
              </w:rPr>
              <w:t>How does a cyber-physical system operate? 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</w:t>
            </w:r>
          </w:p>
        </w:tc>
        <w:tc>
          <w:tcPr>
            <w:tcW w:w="487" w:type="dxa"/>
          </w:tcPr>
          <w:p w14:paraId="613E2E94" w14:textId="77777777" w:rsidR="00F933F3" w:rsidRPr="00A705BB" w:rsidRDefault="00F933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106</w:t>
            </w:r>
          </w:p>
        </w:tc>
      </w:tr>
      <w:tr w:rsidR="00F933F3" w14:paraId="6CA8CEF6" w14:textId="77777777" w:rsidTr="0094008B">
        <w:trPr>
          <w:trHeight w:val="20"/>
        </w:trPr>
        <w:tc>
          <w:tcPr>
            <w:tcW w:w="8755" w:type="dxa"/>
          </w:tcPr>
          <w:p w14:paraId="3FDD5BE4" w14:textId="77777777" w:rsidR="00F933F3" w:rsidRPr="00375ACB" w:rsidRDefault="00F933F3" w:rsidP="00F933F3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375ACB">
              <w:rPr>
                <w:rFonts w:ascii="Times New Roman" w:hAnsi="Times New Roman" w:cs="Times New Roman"/>
                <w:bCs/>
                <w:sz w:val="20"/>
                <w:szCs w:val="24"/>
              </w:rPr>
              <w:t>Implementation of Cyber physical systems.........................................................................................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</w:t>
            </w:r>
          </w:p>
        </w:tc>
        <w:tc>
          <w:tcPr>
            <w:tcW w:w="487" w:type="dxa"/>
          </w:tcPr>
          <w:p w14:paraId="2A1B195D" w14:textId="77777777" w:rsidR="00F933F3" w:rsidRPr="00A705BB" w:rsidRDefault="00F933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107</w:t>
            </w:r>
          </w:p>
        </w:tc>
      </w:tr>
      <w:tr w:rsidR="00F933F3" w14:paraId="2FFBFA38" w14:textId="77777777" w:rsidTr="0094008B">
        <w:trPr>
          <w:trHeight w:val="20"/>
        </w:trPr>
        <w:tc>
          <w:tcPr>
            <w:tcW w:w="8755" w:type="dxa"/>
          </w:tcPr>
          <w:p w14:paraId="2318ACD4" w14:textId="77777777" w:rsidR="00F933F3" w:rsidRPr="00375ACB" w:rsidRDefault="00F933F3" w:rsidP="00F933F3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375ACB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EMERGING CYBER-PHYSICAL SYSTEMS IN CLINICAL SETTINGS</w:t>
            </w:r>
            <w:r w:rsidRPr="00375ACB"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</w:t>
            </w:r>
          </w:p>
        </w:tc>
        <w:tc>
          <w:tcPr>
            <w:tcW w:w="487" w:type="dxa"/>
          </w:tcPr>
          <w:p w14:paraId="04AB056E" w14:textId="77777777" w:rsidR="00F933F3" w:rsidRPr="00A705BB" w:rsidRDefault="00F933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108</w:t>
            </w:r>
          </w:p>
        </w:tc>
      </w:tr>
      <w:tr w:rsidR="00F933F3" w14:paraId="3102BD1C" w14:textId="77777777" w:rsidTr="0094008B">
        <w:trPr>
          <w:trHeight w:val="20"/>
        </w:trPr>
        <w:tc>
          <w:tcPr>
            <w:tcW w:w="8755" w:type="dxa"/>
          </w:tcPr>
          <w:p w14:paraId="70BB0517" w14:textId="77777777" w:rsidR="00F933F3" w:rsidRPr="00375ACB" w:rsidRDefault="00F933F3" w:rsidP="00F933F3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375ACB">
              <w:rPr>
                <w:rFonts w:ascii="Times New Roman" w:hAnsi="Times New Roman" w:cs="Times New Roman"/>
                <w:bCs/>
                <w:sz w:val="20"/>
                <w:szCs w:val="24"/>
              </w:rPr>
              <w:t>CPS based Hospital Asset and Patient Location Tracking System....................................................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</w:t>
            </w:r>
          </w:p>
        </w:tc>
        <w:tc>
          <w:tcPr>
            <w:tcW w:w="487" w:type="dxa"/>
          </w:tcPr>
          <w:p w14:paraId="51BF3FE3" w14:textId="77777777" w:rsidR="00F933F3" w:rsidRPr="00A705BB" w:rsidRDefault="00F933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108</w:t>
            </w:r>
          </w:p>
        </w:tc>
      </w:tr>
      <w:tr w:rsidR="00680A4F" w14:paraId="34D866C5" w14:textId="77777777" w:rsidTr="0094008B">
        <w:trPr>
          <w:trHeight w:val="20"/>
        </w:trPr>
        <w:tc>
          <w:tcPr>
            <w:tcW w:w="8755" w:type="dxa"/>
          </w:tcPr>
          <w:p w14:paraId="511DA640" w14:textId="77777777" w:rsidR="00680A4F" w:rsidRPr="000260D4" w:rsidRDefault="00680A4F" w:rsidP="00680A4F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0260D4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WORKING OF THE ASSET TRACKING SYSTEM</w:t>
            </w:r>
            <w:r w:rsidRPr="000260D4">
              <w:rPr>
                <w:rFonts w:ascii="Times New Roman" w:hAnsi="Times New Roman" w:cs="Times New Roman"/>
                <w:bCs/>
                <w:sz w:val="20"/>
                <w:szCs w:val="24"/>
              </w:rPr>
              <w:t>………..........................................................</w:t>
            </w:r>
          </w:p>
        </w:tc>
        <w:tc>
          <w:tcPr>
            <w:tcW w:w="487" w:type="dxa"/>
          </w:tcPr>
          <w:p w14:paraId="797FBF3C" w14:textId="77777777" w:rsidR="00680A4F" w:rsidRPr="00A705BB" w:rsidRDefault="00680A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109</w:t>
            </w:r>
          </w:p>
        </w:tc>
      </w:tr>
      <w:tr w:rsidR="00680A4F" w14:paraId="5B23405D" w14:textId="77777777" w:rsidTr="0094008B">
        <w:trPr>
          <w:trHeight w:val="20"/>
        </w:trPr>
        <w:tc>
          <w:tcPr>
            <w:tcW w:w="8755" w:type="dxa"/>
          </w:tcPr>
          <w:p w14:paraId="6CEB64B6" w14:textId="77777777" w:rsidR="00680A4F" w:rsidRPr="000260D4" w:rsidRDefault="00680A4F" w:rsidP="00680A4F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0260D4">
              <w:rPr>
                <w:rFonts w:ascii="Times New Roman" w:hAnsi="Times New Roman" w:cs="Times New Roman"/>
                <w:bCs/>
                <w:sz w:val="20"/>
                <w:szCs w:val="24"/>
              </w:rPr>
              <w:t>Asset Tracking Module.......................................................................................................................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</w:t>
            </w:r>
          </w:p>
        </w:tc>
        <w:tc>
          <w:tcPr>
            <w:tcW w:w="487" w:type="dxa"/>
          </w:tcPr>
          <w:p w14:paraId="1D838F75" w14:textId="77777777" w:rsidR="00680A4F" w:rsidRPr="00A705BB" w:rsidRDefault="00680A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109</w:t>
            </w:r>
          </w:p>
        </w:tc>
      </w:tr>
      <w:tr w:rsidR="00680A4F" w14:paraId="149AED9F" w14:textId="77777777" w:rsidTr="0094008B">
        <w:trPr>
          <w:trHeight w:val="20"/>
        </w:trPr>
        <w:tc>
          <w:tcPr>
            <w:tcW w:w="8755" w:type="dxa"/>
          </w:tcPr>
          <w:p w14:paraId="726906D9" w14:textId="77777777" w:rsidR="00680A4F" w:rsidRPr="000260D4" w:rsidRDefault="00680A4F" w:rsidP="00680A4F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0260D4">
              <w:rPr>
                <w:rFonts w:ascii="Times New Roman" w:hAnsi="Times New Roman" w:cs="Times New Roman"/>
                <w:bCs/>
                <w:sz w:val="20"/>
                <w:szCs w:val="24"/>
              </w:rPr>
              <w:t>Patient Tracking Module.....................................................................................................................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</w:t>
            </w:r>
          </w:p>
        </w:tc>
        <w:tc>
          <w:tcPr>
            <w:tcW w:w="487" w:type="dxa"/>
          </w:tcPr>
          <w:p w14:paraId="4238B595" w14:textId="77777777" w:rsidR="00680A4F" w:rsidRPr="00A705BB" w:rsidRDefault="00680A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110</w:t>
            </w:r>
          </w:p>
        </w:tc>
      </w:tr>
      <w:tr w:rsidR="00680A4F" w14:paraId="22F002CC" w14:textId="77777777" w:rsidTr="0094008B">
        <w:trPr>
          <w:trHeight w:val="20"/>
        </w:trPr>
        <w:tc>
          <w:tcPr>
            <w:tcW w:w="8755" w:type="dxa"/>
          </w:tcPr>
          <w:p w14:paraId="169AB419" w14:textId="77777777" w:rsidR="00680A4F" w:rsidRPr="000260D4" w:rsidRDefault="00680A4F" w:rsidP="00680A4F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0260D4">
              <w:rPr>
                <w:rFonts w:ascii="Times New Roman" w:hAnsi="Times New Roman" w:cs="Times New Roman"/>
                <w:bCs/>
                <w:sz w:val="20"/>
                <w:szCs w:val="24"/>
              </w:rPr>
              <w:t>Advantages...............................................................................................................................................</w:t>
            </w:r>
          </w:p>
        </w:tc>
        <w:tc>
          <w:tcPr>
            <w:tcW w:w="487" w:type="dxa"/>
          </w:tcPr>
          <w:p w14:paraId="47FBD38F" w14:textId="77777777" w:rsidR="00680A4F" w:rsidRPr="00A705BB" w:rsidRDefault="00680A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111</w:t>
            </w:r>
          </w:p>
        </w:tc>
      </w:tr>
      <w:tr w:rsidR="00680A4F" w14:paraId="30805BAF" w14:textId="77777777" w:rsidTr="0094008B">
        <w:trPr>
          <w:trHeight w:val="20"/>
        </w:trPr>
        <w:tc>
          <w:tcPr>
            <w:tcW w:w="8755" w:type="dxa"/>
          </w:tcPr>
          <w:p w14:paraId="6CA80A86" w14:textId="77777777" w:rsidR="00680A4F" w:rsidRPr="000260D4" w:rsidRDefault="00680A4F" w:rsidP="00680A4F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0260D4">
              <w:rPr>
                <w:rFonts w:ascii="Times New Roman" w:hAnsi="Times New Roman" w:cs="Times New Roman"/>
                <w:bCs/>
                <w:sz w:val="20"/>
                <w:szCs w:val="24"/>
              </w:rPr>
              <w:t>Similar CPS Applications in Clinical Settings....................................................................................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</w:t>
            </w:r>
          </w:p>
        </w:tc>
        <w:tc>
          <w:tcPr>
            <w:tcW w:w="487" w:type="dxa"/>
          </w:tcPr>
          <w:p w14:paraId="05A89C49" w14:textId="77777777" w:rsidR="00680A4F" w:rsidRPr="00A705BB" w:rsidRDefault="00680A4F" w:rsidP="00275C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111</w:t>
            </w:r>
          </w:p>
        </w:tc>
      </w:tr>
      <w:tr w:rsidR="00680A4F" w14:paraId="6CDBE336" w14:textId="77777777" w:rsidTr="0094008B">
        <w:trPr>
          <w:trHeight w:val="20"/>
        </w:trPr>
        <w:tc>
          <w:tcPr>
            <w:tcW w:w="8755" w:type="dxa"/>
          </w:tcPr>
          <w:p w14:paraId="474A2722" w14:textId="77777777" w:rsidR="00680A4F" w:rsidRPr="000260D4" w:rsidRDefault="00680A4F" w:rsidP="00680A4F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0260D4">
              <w:rPr>
                <w:rFonts w:ascii="Times New Roman" w:hAnsi="Times New Roman" w:cs="Times New Roman"/>
                <w:bCs/>
                <w:sz w:val="20"/>
                <w:szCs w:val="24"/>
              </w:rPr>
              <w:t>Medical CPS (MCPS) and Big Data Platform.........................................................................................</w:t>
            </w:r>
          </w:p>
        </w:tc>
        <w:tc>
          <w:tcPr>
            <w:tcW w:w="487" w:type="dxa"/>
          </w:tcPr>
          <w:p w14:paraId="02CC2609" w14:textId="77777777" w:rsidR="00680A4F" w:rsidRPr="00A705BB" w:rsidRDefault="00680A4F" w:rsidP="00275C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111</w:t>
            </w:r>
          </w:p>
        </w:tc>
      </w:tr>
      <w:tr w:rsidR="00680A4F" w14:paraId="70EC988A" w14:textId="77777777" w:rsidTr="0094008B">
        <w:trPr>
          <w:trHeight w:val="20"/>
        </w:trPr>
        <w:tc>
          <w:tcPr>
            <w:tcW w:w="8755" w:type="dxa"/>
          </w:tcPr>
          <w:p w14:paraId="4AA87472" w14:textId="77777777" w:rsidR="00680A4F" w:rsidRPr="000260D4" w:rsidRDefault="00680A4F" w:rsidP="00680A4F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0260D4">
              <w:rPr>
                <w:rFonts w:ascii="Times New Roman" w:hAnsi="Times New Roman" w:cs="Times New Roman"/>
                <w:bCs/>
                <w:sz w:val="20"/>
                <w:szCs w:val="24"/>
              </w:rPr>
              <w:lastRenderedPageBreak/>
              <w:t>LiveNet.....................................................................................................................................................</w:t>
            </w:r>
          </w:p>
        </w:tc>
        <w:tc>
          <w:tcPr>
            <w:tcW w:w="487" w:type="dxa"/>
          </w:tcPr>
          <w:p w14:paraId="3B88247D" w14:textId="77777777" w:rsidR="00680A4F" w:rsidRPr="00A705BB" w:rsidRDefault="00680A4F" w:rsidP="00275C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111</w:t>
            </w:r>
          </w:p>
        </w:tc>
      </w:tr>
      <w:tr w:rsidR="00680A4F" w14:paraId="0F4F8C82" w14:textId="77777777" w:rsidTr="0094008B">
        <w:trPr>
          <w:trHeight w:val="20"/>
        </w:trPr>
        <w:tc>
          <w:tcPr>
            <w:tcW w:w="8755" w:type="dxa"/>
          </w:tcPr>
          <w:p w14:paraId="3FA4CAC3" w14:textId="77777777" w:rsidR="00680A4F" w:rsidRPr="000260D4" w:rsidRDefault="00680A4F" w:rsidP="00680A4F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0260D4">
              <w:rPr>
                <w:rFonts w:ascii="Times New Roman" w:hAnsi="Times New Roman" w:cs="Times New Roman"/>
                <w:bCs/>
                <w:sz w:val="20"/>
                <w:szCs w:val="24"/>
              </w:rPr>
              <w:t>HipGuard..................................................................................................................................................</w:t>
            </w:r>
          </w:p>
        </w:tc>
        <w:tc>
          <w:tcPr>
            <w:tcW w:w="487" w:type="dxa"/>
          </w:tcPr>
          <w:p w14:paraId="30037295" w14:textId="77777777" w:rsidR="00680A4F" w:rsidRPr="00A705BB" w:rsidRDefault="00680A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112</w:t>
            </w:r>
          </w:p>
        </w:tc>
      </w:tr>
      <w:tr w:rsidR="00680A4F" w14:paraId="3A41046C" w14:textId="77777777" w:rsidTr="0094008B">
        <w:trPr>
          <w:trHeight w:val="20"/>
        </w:trPr>
        <w:tc>
          <w:tcPr>
            <w:tcW w:w="8755" w:type="dxa"/>
          </w:tcPr>
          <w:p w14:paraId="79CE0A8D" w14:textId="77777777" w:rsidR="00680A4F" w:rsidRPr="000260D4" w:rsidRDefault="00680A4F" w:rsidP="00680A4F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0260D4">
              <w:rPr>
                <w:rFonts w:ascii="Times New Roman" w:hAnsi="Times New Roman" w:cs="Times New Roman"/>
                <w:bCs/>
                <w:sz w:val="20"/>
                <w:szCs w:val="24"/>
              </w:rPr>
              <w:t>AlarmNet..................................................................................................................................................</w:t>
            </w:r>
          </w:p>
        </w:tc>
        <w:tc>
          <w:tcPr>
            <w:tcW w:w="487" w:type="dxa"/>
          </w:tcPr>
          <w:p w14:paraId="7077AD52" w14:textId="77777777" w:rsidR="00680A4F" w:rsidRPr="00A705BB" w:rsidRDefault="00680A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112</w:t>
            </w:r>
          </w:p>
        </w:tc>
      </w:tr>
      <w:tr w:rsidR="00680A4F" w14:paraId="48C9F1DF" w14:textId="77777777" w:rsidTr="0094008B">
        <w:trPr>
          <w:trHeight w:val="20"/>
        </w:trPr>
        <w:tc>
          <w:tcPr>
            <w:tcW w:w="8755" w:type="dxa"/>
          </w:tcPr>
          <w:p w14:paraId="6B5370C8" w14:textId="77777777" w:rsidR="00680A4F" w:rsidRPr="000260D4" w:rsidRDefault="00680A4F" w:rsidP="00680A4F">
            <w:pPr>
              <w:ind w:firstLine="426"/>
              <w:jc w:val="both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0260D4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CONCLUSION</w:t>
            </w:r>
            <w:r w:rsidRPr="000260D4"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......................................................................................................................................</w:t>
            </w:r>
          </w:p>
        </w:tc>
        <w:tc>
          <w:tcPr>
            <w:tcW w:w="487" w:type="dxa"/>
          </w:tcPr>
          <w:p w14:paraId="7B1AA8C8" w14:textId="77777777" w:rsidR="00680A4F" w:rsidRPr="00A705BB" w:rsidRDefault="00680A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113</w:t>
            </w:r>
          </w:p>
        </w:tc>
      </w:tr>
      <w:tr w:rsidR="00680A4F" w14:paraId="72C6E13B" w14:textId="77777777" w:rsidTr="0094008B">
        <w:trPr>
          <w:trHeight w:val="20"/>
        </w:trPr>
        <w:tc>
          <w:tcPr>
            <w:tcW w:w="8755" w:type="dxa"/>
          </w:tcPr>
          <w:p w14:paraId="5E27208F" w14:textId="77777777" w:rsidR="00680A4F" w:rsidRDefault="00680A4F" w:rsidP="00680A4F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0260D4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REFERENCES</w:t>
            </w:r>
            <w:r w:rsidRPr="000260D4"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</w:t>
            </w:r>
          </w:p>
          <w:p w14:paraId="3E164FD2" w14:textId="77777777" w:rsidR="00F96D49" w:rsidRDefault="00F96D49" w:rsidP="00680A4F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</w:p>
          <w:p w14:paraId="0650E38A" w14:textId="1E18F25B" w:rsidR="00F96D49" w:rsidRPr="000260D4" w:rsidRDefault="00F96D49" w:rsidP="00680A4F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</w:p>
        </w:tc>
        <w:tc>
          <w:tcPr>
            <w:tcW w:w="487" w:type="dxa"/>
          </w:tcPr>
          <w:p w14:paraId="6835CB58" w14:textId="77777777" w:rsidR="00680A4F" w:rsidRPr="00A705BB" w:rsidRDefault="00680A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114</w:t>
            </w:r>
          </w:p>
        </w:tc>
      </w:tr>
      <w:tr w:rsidR="007800D8" w14:paraId="4ABC01BF" w14:textId="77777777" w:rsidTr="0094008B">
        <w:trPr>
          <w:trHeight w:val="20"/>
        </w:trPr>
        <w:tc>
          <w:tcPr>
            <w:tcW w:w="8755" w:type="dxa"/>
          </w:tcPr>
          <w:p w14:paraId="52BB94B6" w14:textId="77777777" w:rsidR="007800D8" w:rsidRPr="00F65129" w:rsidRDefault="007800D8" w:rsidP="00275C7E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F65129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 xml:space="preserve">CHAPTER 5 </w:t>
            </w:r>
            <w:bookmarkStart w:id="43" w:name="_Hlk113225589"/>
            <w:bookmarkEnd w:id="43"/>
            <w:r w:rsidRPr="00F65129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CYBER PHYSICAL SYSTEMS AND GAME THEORY INTEGRATION</w:t>
            </w:r>
            <w:r w:rsidRPr="00F65129"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</w:t>
            </w:r>
          </w:p>
        </w:tc>
        <w:tc>
          <w:tcPr>
            <w:tcW w:w="487" w:type="dxa"/>
          </w:tcPr>
          <w:p w14:paraId="0144E2C3" w14:textId="77777777" w:rsidR="007800D8" w:rsidRPr="00A705BB" w:rsidRDefault="007800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116</w:t>
            </w:r>
          </w:p>
        </w:tc>
      </w:tr>
      <w:tr w:rsidR="007800D8" w14:paraId="6A145306" w14:textId="77777777" w:rsidTr="0094008B">
        <w:trPr>
          <w:trHeight w:val="20"/>
        </w:trPr>
        <w:tc>
          <w:tcPr>
            <w:tcW w:w="8755" w:type="dxa"/>
          </w:tcPr>
          <w:p w14:paraId="3645BF23" w14:textId="77777777" w:rsidR="007800D8" w:rsidRDefault="007800D8" w:rsidP="00275C7E">
            <w:pPr>
              <w:tabs>
                <w:tab w:val="left" w:pos="3402"/>
              </w:tabs>
              <w:jc w:val="both"/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</w:pPr>
            <w:r w:rsidRPr="00F65129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 xml:space="preserve">         Haritha Deepthi and Siddiq </w:t>
            </w:r>
            <w:proofErr w:type="spellStart"/>
            <w:r w:rsidRPr="00F65129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>Moideen</w:t>
            </w:r>
            <w:proofErr w:type="spellEnd"/>
          </w:p>
          <w:p w14:paraId="299BCAFD" w14:textId="7900FF0E" w:rsidR="00F96D49" w:rsidRPr="00F65129" w:rsidRDefault="00F96D49" w:rsidP="00275C7E">
            <w:pPr>
              <w:tabs>
                <w:tab w:val="left" w:pos="3402"/>
              </w:tabs>
              <w:jc w:val="both"/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</w:pPr>
          </w:p>
        </w:tc>
        <w:tc>
          <w:tcPr>
            <w:tcW w:w="487" w:type="dxa"/>
          </w:tcPr>
          <w:p w14:paraId="58C71F9B" w14:textId="77777777" w:rsidR="007800D8" w:rsidRPr="00A705BB" w:rsidRDefault="007800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00D8" w14:paraId="33956431" w14:textId="77777777" w:rsidTr="0094008B">
        <w:trPr>
          <w:trHeight w:val="20"/>
        </w:trPr>
        <w:tc>
          <w:tcPr>
            <w:tcW w:w="8755" w:type="dxa"/>
          </w:tcPr>
          <w:p w14:paraId="28C20597" w14:textId="77777777" w:rsidR="007800D8" w:rsidRPr="00F65129" w:rsidRDefault="007800D8" w:rsidP="00275C7E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F65129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</w:t>
            </w:r>
            <w:r w:rsidRPr="00F65129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INTRODUCTION TO CPS</w:t>
            </w:r>
            <w:r w:rsidRPr="00F65129"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</w:t>
            </w:r>
          </w:p>
        </w:tc>
        <w:tc>
          <w:tcPr>
            <w:tcW w:w="487" w:type="dxa"/>
          </w:tcPr>
          <w:p w14:paraId="365D47B9" w14:textId="77777777" w:rsidR="007800D8" w:rsidRPr="00A705BB" w:rsidRDefault="007800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116</w:t>
            </w:r>
          </w:p>
        </w:tc>
      </w:tr>
      <w:tr w:rsidR="007800D8" w14:paraId="2BE72277" w14:textId="77777777" w:rsidTr="0094008B">
        <w:trPr>
          <w:trHeight w:val="20"/>
        </w:trPr>
        <w:tc>
          <w:tcPr>
            <w:tcW w:w="8755" w:type="dxa"/>
          </w:tcPr>
          <w:p w14:paraId="0531796E" w14:textId="77777777" w:rsidR="007800D8" w:rsidRPr="00F65129" w:rsidRDefault="007800D8" w:rsidP="00275C7E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F65129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          CPS ARCHITECTURE</w:t>
            </w:r>
            <w:r w:rsidRPr="00F65129"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</w:t>
            </w:r>
          </w:p>
        </w:tc>
        <w:tc>
          <w:tcPr>
            <w:tcW w:w="487" w:type="dxa"/>
          </w:tcPr>
          <w:p w14:paraId="560C2B54" w14:textId="77777777" w:rsidR="007800D8" w:rsidRPr="00A705BB" w:rsidRDefault="007800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</w:tr>
      <w:tr w:rsidR="007800D8" w14:paraId="6AB48415" w14:textId="77777777" w:rsidTr="0094008B">
        <w:trPr>
          <w:trHeight w:val="20"/>
        </w:trPr>
        <w:tc>
          <w:tcPr>
            <w:tcW w:w="8755" w:type="dxa"/>
          </w:tcPr>
          <w:p w14:paraId="5D21E6C0" w14:textId="77777777" w:rsidR="007800D8" w:rsidRPr="00F65129" w:rsidRDefault="007800D8" w:rsidP="00275C7E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F65129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          </w:t>
            </w:r>
            <w:r w:rsidRPr="00F65129">
              <w:rPr>
                <w:rFonts w:ascii="Times New Roman" w:hAnsi="Times New Roman" w:cs="Times New Roman"/>
                <w:bCs/>
                <w:sz w:val="20"/>
                <w:szCs w:val="24"/>
              </w:rPr>
              <w:t>Fundamental Architecture Levels...................................................................................................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</w:t>
            </w:r>
          </w:p>
        </w:tc>
        <w:tc>
          <w:tcPr>
            <w:tcW w:w="487" w:type="dxa"/>
          </w:tcPr>
          <w:p w14:paraId="789E4470" w14:textId="77777777" w:rsidR="007800D8" w:rsidRPr="00A705BB" w:rsidRDefault="007800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</w:tr>
      <w:tr w:rsidR="007800D8" w14:paraId="38164969" w14:textId="77777777" w:rsidTr="0094008B">
        <w:trPr>
          <w:trHeight w:val="20"/>
        </w:trPr>
        <w:tc>
          <w:tcPr>
            <w:tcW w:w="8755" w:type="dxa"/>
          </w:tcPr>
          <w:p w14:paraId="2A3BFC29" w14:textId="77777777" w:rsidR="007800D8" w:rsidRPr="00F65129" w:rsidRDefault="007800D8" w:rsidP="00275C7E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F65129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          CPS CHARACTERISTICS&amp; COMPLEXITIES</w:t>
            </w:r>
            <w:r w:rsidRPr="00F65129"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</w:t>
            </w:r>
          </w:p>
        </w:tc>
        <w:tc>
          <w:tcPr>
            <w:tcW w:w="487" w:type="dxa"/>
          </w:tcPr>
          <w:p w14:paraId="5A458543" w14:textId="77777777" w:rsidR="007800D8" w:rsidRPr="00A705BB" w:rsidRDefault="007800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125</w:t>
            </w:r>
          </w:p>
        </w:tc>
      </w:tr>
      <w:tr w:rsidR="007800D8" w14:paraId="3F8ECC3F" w14:textId="77777777" w:rsidTr="0094008B">
        <w:trPr>
          <w:trHeight w:val="20"/>
        </w:trPr>
        <w:tc>
          <w:tcPr>
            <w:tcW w:w="8755" w:type="dxa"/>
          </w:tcPr>
          <w:p w14:paraId="4A0B1477" w14:textId="77777777" w:rsidR="007800D8" w:rsidRPr="00F65129" w:rsidRDefault="007800D8" w:rsidP="00275C7E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F65129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Physical System...........................................................................................................................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...........</w:t>
            </w:r>
          </w:p>
        </w:tc>
        <w:tc>
          <w:tcPr>
            <w:tcW w:w="487" w:type="dxa"/>
          </w:tcPr>
          <w:p w14:paraId="261CF279" w14:textId="77777777" w:rsidR="007800D8" w:rsidRPr="00A705BB" w:rsidRDefault="007800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125</w:t>
            </w:r>
          </w:p>
        </w:tc>
      </w:tr>
      <w:tr w:rsidR="007800D8" w14:paraId="49FC4371" w14:textId="77777777" w:rsidTr="0094008B">
        <w:trPr>
          <w:trHeight w:val="20"/>
        </w:trPr>
        <w:tc>
          <w:tcPr>
            <w:tcW w:w="8755" w:type="dxa"/>
          </w:tcPr>
          <w:p w14:paraId="643E60E1" w14:textId="77777777" w:rsidR="007800D8" w:rsidRPr="00F65129" w:rsidRDefault="007800D8" w:rsidP="00275C7E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F65129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Uncoordinated Change....................................................................................................................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</w:t>
            </w:r>
          </w:p>
        </w:tc>
        <w:tc>
          <w:tcPr>
            <w:tcW w:w="487" w:type="dxa"/>
          </w:tcPr>
          <w:p w14:paraId="48178954" w14:textId="77777777" w:rsidR="007800D8" w:rsidRPr="00A705BB" w:rsidRDefault="007800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125</w:t>
            </w:r>
          </w:p>
        </w:tc>
      </w:tr>
      <w:tr w:rsidR="007800D8" w14:paraId="7BD54492" w14:textId="77777777" w:rsidTr="0094008B">
        <w:trPr>
          <w:trHeight w:val="20"/>
        </w:trPr>
        <w:tc>
          <w:tcPr>
            <w:tcW w:w="8755" w:type="dxa"/>
          </w:tcPr>
          <w:p w14:paraId="6DB41D6A" w14:textId="77777777" w:rsidR="007800D8" w:rsidRPr="00F65129" w:rsidRDefault="007800D8" w:rsidP="00275C7E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F65129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Pattern Abstraction.......................................................................................................................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..........</w:t>
            </w:r>
          </w:p>
        </w:tc>
        <w:tc>
          <w:tcPr>
            <w:tcW w:w="487" w:type="dxa"/>
          </w:tcPr>
          <w:p w14:paraId="31D963C5" w14:textId="77777777" w:rsidR="007800D8" w:rsidRPr="00A705BB" w:rsidRDefault="007800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125</w:t>
            </w:r>
          </w:p>
        </w:tc>
      </w:tr>
      <w:tr w:rsidR="007800D8" w14:paraId="739E9B5F" w14:textId="77777777" w:rsidTr="0094008B">
        <w:trPr>
          <w:trHeight w:val="20"/>
        </w:trPr>
        <w:tc>
          <w:tcPr>
            <w:tcW w:w="8755" w:type="dxa"/>
          </w:tcPr>
          <w:p w14:paraId="3FB4843C" w14:textId="77777777" w:rsidR="007800D8" w:rsidRPr="00F65129" w:rsidRDefault="007800D8" w:rsidP="00275C7E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F65129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Size &amp;Computability......................................................................................................................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</w:t>
            </w:r>
          </w:p>
        </w:tc>
        <w:tc>
          <w:tcPr>
            <w:tcW w:w="487" w:type="dxa"/>
          </w:tcPr>
          <w:p w14:paraId="0B41BA8E" w14:textId="77777777" w:rsidR="007800D8" w:rsidRPr="00A705BB" w:rsidRDefault="007800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126</w:t>
            </w:r>
          </w:p>
        </w:tc>
      </w:tr>
      <w:tr w:rsidR="00FA2ADA" w14:paraId="709D3382" w14:textId="77777777" w:rsidTr="0094008B">
        <w:trPr>
          <w:trHeight w:val="20"/>
        </w:trPr>
        <w:tc>
          <w:tcPr>
            <w:tcW w:w="8755" w:type="dxa"/>
          </w:tcPr>
          <w:p w14:paraId="26BB77C9" w14:textId="77777777" w:rsidR="00FA2ADA" w:rsidRPr="00F4025A" w:rsidRDefault="00FA2ADA" w:rsidP="00FA2ADA">
            <w:pPr>
              <w:ind w:left="426" w:hanging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F4025A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Security by Design......................................................................................................................</w:t>
            </w:r>
            <w:r w:rsidR="00B20886">
              <w:rPr>
                <w:rFonts w:ascii="Times New Roman" w:hAnsi="Times New Roman" w:cs="Times New Roman"/>
                <w:bCs/>
                <w:sz w:val="20"/>
                <w:szCs w:val="24"/>
              </w:rPr>
              <w:t>............</w:t>
            </w:r>
          </w:p>
        </w:tc>
        <w:tc>
          <w:tcPr>
            <w:tcW w:w="487" w:type="dxa"/>
          </w:tcPr>
          <w:p w14:paraId="00EF1FA2" w14:textId="77777777" w:rsidR="00FA2ADA" w:rsidRPr="00A705BB" w:rsidRDefault="00FA2A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126</w:t>
            </w:r>
          </w:p>
        </w:tc>
      </w:tr>
      <w:tr w:rsidR="00FA2ADA" w14:paraId="2F158FA2" w14:textId="77777777" w:rsidTr="0094008B">
        <w:trPr>
          <w:trHeight w:val="20"/>
        </w:trPr>
        <w:tc>
          <w:tcPr>
            <w:tcW w:w="8755" w:type="dxa"/>
          </w:tcPr>
          <w:p w14:paraId="59CE0221" w14:textId="77777777" w:rsidR="00FA2ADA" w:rsidRPr="00F4025A" w:rsidRDefault="00FA2ADA" w:rsidP="00FA2ADA">
            <w:pPr>
              <w:ind w:left="426" w:hanging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F4025A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Information System.....................................................................................................................</w:t>
            </w:r>
            <w:r w:rsidR="00B20886">
              <w:rPr>
                <w:rFonts w:ascii="Times New Roman" w:hAnsi="Times New Roman" w:cs="Times New Roman"/>
                <w:bCs/>
                <w:sz w:val="20"/>
                <w:szCs w:val="24"/>
              </w:rPr>
              <w:t>...........</w:t>
            </w:r>
          </w:p>
        </w:tc>
        <w:tc>
          <w:tcPr>
            <w:tcW w:w="487" w:type="dxa"/>
          </w:tcPr>
          <w:p w14:paraId="4F3493C3" w14:textId="77777777" w:rsidR="00FA2ADA" w:rsidRPr="00A705BB" w:rsidRDefault="00FA2A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129</w:t>
            </w:r>
          </w:p>
        </w:tc>
      </w:tr>
      <w:tr w:rsidR="00FA2ADA" w14:paraId="416A5769" w14:textId="77777777" w:rsidTr="0094008B">
        <w:trPr>
          <w:trHeight w:val="20"/>
        </w:trPr>
        <w:tc>
          <w:tcPr>
            <w:tcW w:w="8755" w:type="dxa"/>
          </w:tcPr>
          <w:p w14:paraId="693413FD" w14:textId="77777777" w:rsidR="00FA2ADA" w:rsidRPr="00F4025A" w:rsidRDefault="00FA2ADA" w:rsidP="00FA2ADA">
            <w:pPr>
              <w:ind w:left="426" w:hanging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F4025A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Heterogeneity..............................................................................................................................</w:t>
            </w:r>
            <w:r w:rsidR="00B20886">
              <w:rPr>
                <w:rFonts w:ascii="Times New Roman" w:hAnsi="Times New Roman" w:cs="Times New Roman"/>
                <w:bCs/>
                <w:sz w:val="20"/>
                <w:szCs w:val="24"/>
              </w:rPr>
              <w:t>............</w:t>
            </w:r>
          </w:p>
        </w:tc>
        <w:tc>
          <w:tcPr>
            <w:tcW w:w="487" w:type="dxa"/>
          </w:tcPr>
          <w:p w14:paraId="0DEFBE75" w14:textId="77777777" w:rsidR="00FA2ADA" w:rsidRPr="00A705BB" w:rsidRDefault="00FA2A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129</w:t>
            </w:r>
          </w:p>
        </w:tc>
      </w:tr>
      <w:tr w:rsidR="00FA2ADA" w14:paraId="75EF377E" w14:textId="77777777" w:rsidTr="0094008B">
        <w:trPr>
          <w:trHeight w:val="20"/>
        </w:trPr>
        <w:tc>
          <w:tcPr>
            <w:tcW w:w="8755" w:type="dxa"/>
          </w:tcPr>
          <w:p w14:paraId="27A826DF" w14:textId="77777777" w:rsidR="00FA2ADA" w:rsidRPr="00F4025A" w:rsidRDefault="00FA2ADA" w:rsidP="00FA2ADA">
            <w:pPr>
              <w:ind w:left="426" w:hanging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F4025A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Real-Timeliness Nature..............................................................................................................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</w:t>
            </w:r>
            <w:r w:rsidR="00B20886">
              <w:rPr>
                <w:rFonts w:ascii="Times New Roman" w:hAnsi="Times New Roman" w:cs="Times New Roman"/>
                <w:bCs/>
                <w:sz w:val="20"/>
                <w:szCs w:val="24"/>
              </w:rPr>
              <w:t>...........</w:t>
            </w:r>
          </w:p>
        </w:tc>
        <w:tc>
          <w:tcPr>
            <w:tcW w:w="487" w:type="dxa"/>
          </w:tcPr>
          <w:p w14:paraId="78E7F6AD" w14:textId="77777777" w:rsidR="00FA2ADA" w:rsidRPr="00A705BB" w:rsidRDefault="00FA2A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129</w:t>
            </w:r>
          </w:p>
        </w:tc>
      </w:tr>
      <w:tr w:rsidR="00FA2ADA" w14:paraId="0DF4C9AA" w14:textId="77777777" w:rsidTr="0094008B">
        <w:trPr>
          <w:trHeight w:val="20"/>
        </w:trPr>
        <w:tc>
          <w:tcPr>
            <w:tcW w:w="8755" w:type="dxa"/>
          </w:tcPr>
          <w:p w14:paraId="7530C54C" w14:textId="77777777" w:rsidR="00FA2ADA" w:rsidRPr="00F4025A" w:rsidRDefault="00FA2ADA" w:rsidP="00FA2ADA">
            <w:pPr>
              <w:ind w:left="426" w:hanging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F4025A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Dynamics....................................................................................................................................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</w:t>
            </w:r>
            <w:r w:rsidR="00B20886">
              <w:rPr>
                <w:rFonts w:ascii="Times New Roman" w:hAnsi="Times New Roman" w:cs="Times New Roman"/>
                <w:bCs/>
                <w:sz w:val="20"/>
                <w:szCs w:val="24"/>
              </w:rPr>
              <w:t>...........</w:t>
            </w:r>
          </w:p>
        </w:tc>
        <w:tc>
          <w:tcPr>
            <w:tcW w:w="487" w:type="dxa"/>
          </w:tcPr>
          <w:p w14:paraId="6B0DDD6F" w14:textId="77777777" w:rsidR="00FA2ADA" w:rsidRPr="00A705BB" w:rsidRDefault="00FA2A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130</w:t>
            </w:r>
          </w:p>
        </w:tc>
      </w:tr>
      <w:tr w:rsidR="00FA2ADA" w14:paraId="03C51B7C" w14:textId="77777777" w:rsidTr="0094008B">
        <w:trPr>
          <w:trHeight w:val="20"/>
        </w:trPr>
        <w:tc>
          <w:tcPr>
            <w:tcW w:w="8755" w:type="dxa"/>
          </w:tcPr>
          <w:p w14:paraId="02E92640" w14:textId="77777777" w:rsidR="00FA2ADA" w:rsidRPr="00F4025A" w:rsidRDefault="00FA2ADA" w:rsidP="00FA2ADA">
            <w:pPr>
              <w:ind w:left="426" w:hanging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F4025A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          REAL-WORLD CYBER PHYSICAL THREATS</w:t>
            </w:r>
            <w:r w:rsidRPr="00F4025A"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................................................................</w:t>
            </w:r>
            <w:r w:rsidR="00B20886">
              <w:rPr>
                <w:rFonts w:ascii="Times New Roman" w:hAnsi="Times New Roman" w:cs="Times New Roman"/>
                <w:bCs/>
                <w:sz w:val="20"/>
                <w:szCs w:val="24"/>
              </w:rPr>
              <w:t>...........</w:t>
            </w:r>
          </w:p>
        </w:tc>
        <w:tc>
          <w:tcPr>
            <w:tcW w:w="487" w:type="dxa"/>
          </w:tcPr>
          <w:p w14:paraId="456D0E29" w14:textId="77777777" w:rsidR="00FA2ADA" w:rsidRPr="00A705BB" w:rsidRDefault="00FA2A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130</w:t>
            </w:r>
          </w:p>
        </w:tc>
      </w:tr>
      <w:tr w:rsidR="00FA2ADA" w14:paraId="2F72B1F5" w14:textId="77777777" w:rsidTr="0094008B">
        <w:trPr>
          <w:trHeight w:val="20"/>
        </w:trPr>
        <w:tc>
          <w:tcPr>
            <w:tcW w:w="8755" w:type="dxa"/>
          </w:tcPr>
          <w:p w14:paraId="3BBC0D55" w14:textId="77777777" w:rsidR="00FA2ADA" w:rsidRPr="00F4025A" w:rsidRDefault="00FA2ADA" w:rsidP="00FA2ADA">
            <w:pPr>
              <w:ind w:left="426" w:hanging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F4025A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Real-World Occurrences..............................................................................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</w:t>
            </w:r>
            <w:r w:rsidR="00B20886">
              <w:rPr>
                <w:rFonts w:ascii="Times New Roman" w:hAnsi="Times New Roman" w:cs="Times New Roman"/>
                <w:bCs/>
                <w:sz w:val="20"/>
                <w:szCs w:val="24"/>
              </w:rPr>
              <w:t>...........</w:t>
            </w:r>
          </w:p>
        </w:tc>
        <w:tc>
          <w:tcPr>
            <w:tcW w:w="487" w:type="dxa"/>
          </w:tcPr>
          <w:p w14:paraId="385852F1" w14:textId="77777777" w:rsidR="00FA2ADA" w:rsidRPr="00A705BB" w:rsidRDefault="00FA2A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131</w:t>
            </w:r>
          </w:p>
        </w:tc>
      </w:tr>
      <w:tr w:rsidR="00FA2ADA" w14:paraId="588498C8" w14:textId="77777777" w:rsidTr="0094008B">
        <w:trPr>
          <w:trHeight w:val="20"/>
        </w:trPr>
        <w:tc>
          <w:tcPr>
            <w:tcW w:w="8755" w:type="dxa"/>
          </w:tcPr>
          <w:p w14:paraId="5E21C5A4" w14:textId="77777777" w:rsidR="00FA2ADA" w:rsidRPr="00F4025A" w:rsidRDefault="00FA2ADA" w:rsidP="00FA2ADA">
            <w:pPr>
              <w:ind w:left="426" w:hanging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F4025A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          GAME THEORY</w:t>
            </w:r>
            <w:r w:rsidRPr="00F4025A"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......................................................................................................................</w:t>
            </w:r>
            <w:r w:rsidR="00B20886">
              <w:rPr>
                <w:rFonts w:ascii="Times New Roman" w:hAnsi="Times New Roman" w:cs="Times New Roman"/>
                <w:bCs/>
                <w:sz w:val="20"/>
                <w:szCs w:val="24"/>
              </w:rPr>
              <w:t>............</w:t>
            </w:r>
          </w:p>
        </w:tc>
        <w:tc>
          <w:tcPr>
            <w:tcW w:w="487" w:type="dxa"/>
          </w:tcPr>
          <w:p w14:paraId="50A802EA" w14:textId="77777777" w:rsidR="00FA2ADA" w:rsidRPr="00A705BB" w:rsidRDefault="00FA2A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132</w:t>
            </w:r>
          </w:p>
        </w:tc>
      </w:tr>
      <w:tr w:rsidR="00FA2ADA" w14:paraId="296A8B32" w14:textId="77777777" w:rsidTr="0094008B">
        <w:trPr>
          <w:trHeight w:val="20"/>
        </w:trPr>
        <w:tc>
          <w:tcPr>
            <w:tcW w:w="8755" w:type="dxa"/>
          </w:tcPr>
          <w:p w14:paraId="71E61F53" w14:textId="77777777" w:rsidR="00FA2ADA" w:rsidRPr="00F4025A" w:rsidRDefault="00FA2ADA" w:rsidP="00FA2ADA">
            <w:pPr>
              <w:ind w:left="426" w:hanging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F4025A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Game..........................................................................................................................................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</w:t>
            </w:r>
            <w:r w:rsidR="00B20886">
              <w:rPr>
                <w:rFonts w:ascii="Times New Roman" w:hAnsi="Times New Roman" w:cs="Times New Roman"/>
                <w:bCs/>
                <w:sz w:val="20"/>
                <w:szCs w:val="24"/>
              </w:rPr>
              <w:t>..</w:t>
            </w:r>
            <w:r w:rsidR="00476B06">
              <w:rPr>
                <w:rFonts w:ascii="Times New Roman" w:hAnsi="Times New Roman" w:cs="Times New Roman"/>
                <w:bCs/>
                <w:sz w:val="20"/>
                <w:szCs w:val="24"/>
              </w:rPr>
              <w:t>..........</w:t>
            </w:r>
          </w:p>
        </w:tc>
        <w:tc>
          <w:tcPr>
            <w:tcW w:w="487" w:type="dxa"/>
          </w:tcPr>
          <w:p w14:paraId="244C97DC" w14:textId="77777777" w:rsidR="00FA2ADA" w:rsidRPr="00A705BB" w:rsidRDefault="00FA2A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132</w:t>
            </w:r>
          </w:p>
        </w:tc>
      </w:tr>
      <w:tr w:rsidR="00FA2ADA" w14:paraId="3F6798A5" w14:textId="77777777" w:rsidTr="0094008B">
        <w:trPr>
          <w:trHeight w:val="20"/>
        </w:trPr>
        <w:tc>
          <w:tcPr>
            <w:tcW w:w="8755" w:type="dxa"/>
          </w:tcPr>
          <w:p w14:paraId="776AC072" w14:textId="77777777" w:rsidR="00FA2ADA" w:rsidRPr="00F4025A" w:rsidRDefault="00FA2ADA" w:rsidP="00FA2ADA">
            <w:pPr>
              <w:ind w:left="426" w:hanging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F4025A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Normal and Extensive form Representation..................................................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</w:t>
            </w:r>
            <w:r w:rsidR="00B20886">
              <w:rPr>
                <w:rFonts w:ascii="Times New Roman" w:hAnsi="Times New Roman" w:cs="Times New Roman"/>
                <w:bCs/>
                <w:sz w:val="20"/>
                <w:szCs w:val="24"/>
              </w:rPr>
              <w:t>............</w:t>
            </w:r>
          </w:p>
        </w:tc>
        <w:tc>
          <w:tcPr>
            <w:tcW w:w="487" w:type="dxa"/>
          </w:tcPr>
          <w:p w14:paraId="5565D9F6" w14:textId="77777777" w:rsidR="00FA2ADA" w:rsidRPr="00A705BB" w:rsidRDefault="00FA2A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133</w:t>
            </w:r>
          </w:p>
        </w:tc>
      </w:tr>
      <w:tr w:rsidR="004918F6" w14:paraId="27E7624C" w14:textId="77777777" w:rsidTr="0094008B">
        <w:trPr>
          <w:trHeight w:val="20"/>
        </w:trPr>
        <w:tc>
          <w:tcPr>
            <w:tcW w:w="8755" w:type="dxa"/>
          </w:tcPr>
          <w:p w14:paraId="0457C976" w14:textId="77777777" w:rsidR="004918F6" w:rsidRPr="001D11BE" w:rsidRDefault="004918F6" w:rsidP="00275C7E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1D11BE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Types of games..............................................................................................................................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</w:t>
            </w:r>
          </w:p>
        </w:tc>
        <w:tc>
          <w:tcPr>
            <w:tcW w:w="487" w:type="dxa"/>
          </w:tcPr>
          <w:p w14:paraId="36D86D57" w14:textId="77777777" w:rsidR="004918F6" w:rsidRPr="00A705BB" w:rsidRDefault="004918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134</w:t>
            </w:r>
          </w:p>
        </w:tc>
      </w:tr>
      <w:tr w:rsidR="004918F6" w14:paraId="61D8630F" w14:textId="77777777" w:rsidTr="0094008B">
        <w:trPr>
          <w:trHeight w:val="20"/>
        </w:trPr>
        <w:tc>
          <w:tcPr>
            <w:tcW w:w="8755" w:type="dxa"/>
          </w:tcPr>
          <w:p w14:paraId="72B2C038" w14:textId="77777777" w:rsidR="004918F6" w:rsidRPr="001D11BE" w:rsidRDefault="004918F6" w:rsidP="00275C7E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1D11BE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Simultaneous &amp; Sequential Games...................................................................................................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</w:t>
            </w:r>
          </w:p>
        </w:tc>
        <w:tc>
          <w:tcPr>
            <w:tcW w:w="487" w:type="dxa"/>
          </w:tcPr>
          <w:p w14:paraId="4E85108A" w14:textId="77777777" w:rsidR="004918F6" w:rsidRPr="00A705BB" w:rsidRDefault="004918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138</w:t>
            </w:r>
          </w:p>
        </w:tc>
      </w:tr>
      <w:tr w:rsidR="004918F6" w14:paraId="5A7AD979" w14:textId="77777777" w:rsidTr="0094008B">
        <w:trPr>
          <w:trHeight w:val="20"/>
        </w:trPr>
        <w:tc>
          <w:tcPr>
            <w:tcW w:w="8755" w:type="dxa"/>
          </w:tcPr>
          <w:p w14:paraId="455D29FD" w14:textId="77777777" w:rsidR="004918F6" w:rsidRPr="001D11BE" w:rsidRDefault="004918F6" w:rsidP="00275C7E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1D11BE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Symmetric &amp; Asymmetric Games...................................................................................................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</w:t>
            </w:r>
          </w:p>
        </w:tc>
        <w:tc>
          <w:tcPr>
            <w:tcW w:w="487" w:type="dxa"/>
          </w:tcPr>
          <w:p w14:paraId="2220AC33" w14:textId="77777777" w:rsidR="004918F6" w:rsidRPr="00A705BB" w:rsidRDefault="004918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139</w:t>
            </w:r>
          </w:p>
        </w:tc>
      </w:tr>
      <w:tr w:rsidR="004918F6" w14:paraId="49CA066C" w14:textId="77777777" w:rsidTr="0094008B">
        <w:trPr>
          <w:trHeight w:val="20"/>
        </w:trPr>
        <w:tc>
          <w:tcPr>
            <w:tcW w:w="8755" w:type="dxa"/>
          </w:tcPr>
          <w:p w14:paraId="35F5D298" w14:textId="77777777" w:rsidR="004918F6" w:rsidRPr="001D11BE" w:rsidRDefault="004918F6" w:rsidP="00275C7E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1D11BE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          DEFENSE-ATTACK MODEL</w:t>
            </w:r>
            <w:r w:rsidRPr="001D11BE"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</w:t>
            </w:r>
          </w:p>
        </w:tc>
        <w:tc>
          <w:tcPr>
            <w:tcW w:w="487" w:type="dxa"/>
          </w:tcPr>
          <w:p w14:paraId="329CF0AE" w14:textId="77777777" w:rsidR="004918F6" w:rsidRPr="00A705BB" w:rsidRDefault="004918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139</w:t>
            </w:r>
          </w:p>
        </w:tc>
      </w:tr>
      <w:tr w:rsidR="004918F6" w14:paraId="5782579E" w14:textId="77777777" w:rsidTr="0094008B">
        <w:trPr>
          <w:trHeight w:val="20"/>
        </w:trPr>
        <w:tc>
          <w:tcPr>
            <w:tcW w:w="8755" w:type="dxa"/>
          </w:tcPr>
          <w:p w14:paraId="66653473" w14:textId="77777777" w:rsidR="004918F6" w:rsidRPr="001D11BE" w:rsidRDefault="004918F6" w:rsidP="00275C7E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1D11BE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Defender.......................................................................................................................................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..........</w:t>
            </w:r>
          </w:p>
        </w:tc>
        <w:tc>
          <w:tcPr>
            <w:tcW w:w="487" w:type="dxa"/>
          </w:tcPr>
          <w:p w14:paraId="539A0A1A" w14:textId="77777777" w:rsidR="004918F6" w:rsidRPr="00A705BB" w:rsidRDefault="004918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140</w:t>
            </w:r>
          </w:p>
        </w:tc>
      </w:tr>
      <w:tr w:rsidR="004918F6" w14:paraId="5970BFDE" w14:textId="77777777" w:rsidTr="0094008B">
        <w:trPr>
          <w:trHeight w:val="20"/>
        </w:trPr>
        <w:tc>
          <w:tcPr>
            <w:tcW w:w="8755" w:type="dxa"/>
          </w:tcPr>
          <w:p w14:paraId="3E682FE0" w14:textId="77777777" w:rsidR="004918F6" w:rsidRPr="001D11BE" w:rsidRDefault="004918F6" w:rsidP="00275C7E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1D11BE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Attacker.......................................................................................................................................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............</w:t>
            </w:r>
          </w:p>
        </w:tc>
        <w:tc>
          <w:tcPr>
            <w:tcW w:w="487" w:type="dxa"/>
          </w:tcPr>
          <w:p w14:paraId="3E01784C" w14:textId="77777777" w:rsidR="004918F6" w:rsidRPr="00A705BB" w:rsidRDefault="004918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140</w:t>
            </w:r>
          </w:p>
        </w:tc>
      </w:tr>
      <w:tr w:rsidR="004918F6" w14:paraId="58120473" w14:textId="77777777" w:rsidTr="0094008B">
        <w:trPr>
          <w:trHeight w:val="20"/>
        </w:trPr>
        <w:tc>
          <w:tcPr>
            <w:tcW w:w="8755" w:type="dxa"/>
          </w:tcPr>
          <w:p w14:paraId="557D93B2" w14:textId="77777777" w:rsidR="004918F6" w:rsidRPr="001D11BE" w:rsidRDefault="00070C84" w:rsidP="00275C7E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</w:t>
            </w:r>
            <w:r w:rsidR="004918F6" w:rsidRPr="001D11BE">
              <w:rPr>
                <w:rFonts w:ascii="Times New Roman" w:hAnsi="Times New Roman" w:cs="Times New Roman"/>
                <w:bCs/>
                <w:sz w:val="20"/>
                <w:szCs w:val="24"/>
              </w:rPr>
              <w:t>Attacker-Defender interaction...........................................................................................................</w:t>
            </w:r>
            <w:r w:rsidR="004918F6">
              <w:rPr>
                <w:rFonts w:ascii="Times New Roman" w:hAnsi="Times New Roman" w:cs="Times New Roman"/>
                <w:bCs/>
                <w:sz w:val="20"/>
                <w:szCs w:val="24"/>
              </w:rPr>
              <w:t>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</w:t>
            </w:r>
          </w:p>
        </w:tc>
        <w:tc>
          <w:tcPr>
            <w:tcW w:w="487" w:type="dxa"/>
          </w:tcPr>
          <w:p w14:paraId="4D97EAA8" w14:textId="77777777" w:rsidR="004918F6" w:rsidRPr="00A705BB" w:rsidRDefault="004918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141</w:t>
            </w:r>
          </w:p>
        </w:tc>
      </w:tr>
      <w:tr w:rsidR="004918F6" w14:paraId="26AC23FF" w14:textId="77777777" w:rsidTr="0094008B">
        <w:trPr>
          <w:trHeight w:val="20"/>
        </w:trPr>
        <w:tc>
          <w:tcPr>
            <w:tcW w:w="8755" w:type="dxa"/>
          </w:tcPr>
          <w:p w14:paraId="46418C50" w14:textId="77777777" w:rsidR="004918F6" w:rsidRPr="001D11BE" w:rsidRDefault="004918F6" w:rsidP="00275C7E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1D11BE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          GAME MODEL IMPLIMENTATION</w:t>
            </w:r>
            <w:r w:rsidRPr="001D11BE"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.................................</w:t>
            </w:r>
          </w:p>
        </w:tc>
        <w:tc>
          <w:tcPr>
            <w:tcW w:w="487" w:type="dxa"/>
          </w:tcPr>
          <w:p w14:paraId="5BB0BF6A" w14:textId="77777777" w:rsidR="004918F6" w:rsidRPr="00A705BB" w:rsidRDefault="004918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142</w:t>
            </w:r>
          </w:p>
        </w:tc>
      </w:tr>
      <w:tr w:rsidR="004918F6" w14:paraId="5EDDCCE9" w14:textId="77777777" w:rsidTr="0094008B">
        <w:trPr>
          <w:trHeight w:val="20"/>
        </w:trPr>
        <w:tc>
          <w:tcPr>
            <w:tcW w:w="8755" w:type="dxa"/>
          </w:tcPr>
          <w:p w14:paraId="34EDA2FD" w14:textId="77777777" w:rsidR="004918F6" w:rsidRPr="001D11BE" w:rsidRDefault="00070C84" w:rsidP="00275C7E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</w:t>
            </w:r>
            <w:r w:rsidR="004918F6" w:rsidRPr="001D11BE">
              <w:rPr>
                <w:rFonts w:ascii="Times New Roman" w:hAnsi="Times New Roman" w:cs="Times New Roman"/>
                <w:bCs/>
                <w:sz w:val="20"/>
                <w:szCs w:val="24"/>
              </w:rPr>
              <w:t>Stochastic Game.............................................................................................................................</w:t>
            </w:r>
            <w:r w:rsidR="004918F6">
              <w:rPr>
                <w:rFonts w:ascii="Times New Roman" w:hAnsi="Times New Roman" w:cs="Times New Roman"/>
                <w:bCs/>
                <w:sz w:val="20"/>
                <w:szCs w:val="24"/>
              </w:rPr>
              <w:t>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</w:t>
            </w:r>
          </w:p>
        </w:tc>
        <w:tc>
          <w:tcPr>
            <w:tcW w:w="487" w:type="dxa"/>
          </w:tcPr>
          <w:p w14:paraId="1B9283FA" w14:textId="77777777" w:rsidR="004918F6" w:rsidRPr="00A705BB" w:rsidRDefault="004918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142</w:t>
            </w:r>
          </w:p>
        </w:tc>
      </w:tr>
      <w:tr w:rsidR="004918F6" w14:paraId="505DF183" w14:textId="77777777" w:rsidTr="0094008B">
        <w:trPr>
          <w:trHeight w:val="20"/>
        </w:trPr>
        <w:tc>
          <w:tcPr>
            <w:tcW w:w="8755" w:type="dxa"/>
          </w:tcPr>
          <w:p w14:paraId="7E0ADE3B" w14:textId="07842C64" w:rsidR="00F96D49" w:rsidRPr="001D11BE" w:rsidRDefault="004918F6" w:rsidP="0094008B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1D11BE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Minimax Q-Learning......................................................................................................................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</w:t>
            </w:r>
          </w:p>
        </w:tc>
        <w:tc>
          <w:tcPr>
            <w:tcW w:w="487" w:type="dxa"/>
          </w:tcPr>
          <w:p w14:paraId="01FC8A9A" w14:textId="77777777" w:rsidR="004918F6" w:rsidRPr="00A705BB" w:rsidRDefault="004918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143</w:t>
            </w:r>
          </w:p>
        </w:tc>
      </w:tr>
      <w:tr w:rsidR="00DC7F81" w14:paraId="5759963A" w14:textId="77777777" w:rsidTr="0094008B">
        <w:trPr>
          <w:trHeight w:val="20"/>
        </w:trPr>
        <w:tc>
          <w:tcPr>
            <w:tcW w:w="8755" w:type="dxa"/>
          </w:tcPr>
          <w:p w14:paraId="7F79DC0D" w14:textId="25D80399" w:rsidR="00DC7F81" w:rsidRPr="001D11BE" w:rsidRDefault="00DC7F81" w:rsidP="00DC7F81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        </w:t>
            </w:r>
            <w:r w:rsidRPr="000260D4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CONCLUSION</w:t>
            </w:r>
            <w:r w:rsidRPr="000260D4"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......................................................................................................................................</w:t>
            </w:r>
          </w:p>
        </w:tc>
        <w:tc>
          <w:tcPr>
            <w:tcW w:w="487" w:type="dxa"/>
          </w:tcPr>
          <w:p w14:paraId="00FBCFA5" w14:textId="64A291DA" w:rsidR="00DC7F81" w:rsidRDefault="00DC7F81" w:rsidP="00DC7F8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C29C1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  <w:r w:rsidR="004C332E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DC7F81" w14:paraId="43266FD0" w14:textId="77777777" w:rsidTr="0094008B">
        <w:trPr>
          <w:trHeight w:val="20"/>
        </w:trPr>
        <w:tc>
          <w:tcPr>
            <w:tcW w:w="8755" w:type="dxa"/>
          </w:tcPr>
          <w:p w14:paraId="0D9F2655" w14:textId="7F0B138C" w:rsidR="00DC7F81" w:rsidRPr="001D11BE" w:rsidRDefault="00DC7F81" w:rsidP="00DC7F81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        ACKNOWLEDGEMENT</w:t>
            </w:r>
            <w:r w:rsidRPr="000260D4"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487" w:type="dxa"/>
          </w:tcPr>
          <w:p w14:paraId="2D8E3225" w14:textId="75484674" w:rsidR="00DC7F81" w:rsidRDefault="00DC7F81" w:rsidP="00DC7F8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C29C1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  <w:r w:rsidR="004C332E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DC7F81" w14:paraId="3C71B5F5" w14:textId="77777777" w:rsidTr="0094008B">
        <w:trPr>
          <w:trHeight w:val="20"/>
        </w:trPr>
        <w:tc>
          <w:tcPr>
            <w:tcW w:w="8755" w:type="dxa"/>
          </w:tcPr>
          <w:p w14:paraId="23C1A9D7" w14:textId="77777777" w:rsidR="00DC7F81" w:rsidRDefault="00DC7F81" w:rsidP="00DC7F81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0260D4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REFERENCES</w:t>
            </w:r>
            <w:r w:rsidRPr="000260D4"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</w:t>
            </w:r>
          </w:p>
          <w:p w14:paraId="579D5A52" w14:textId="77777777" w:rsidR="00DC7F81" w:rsidRDefault="00DC7F81" w:rsidP="00DC7F81">
            <w:pPr>
              <w:ind w:firstLine="426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</w:p>
          <w:p w14:paraId="5502B2D8" w14:textId="77777777" w:rsidR="00DC7F81" w:rsidRPr="001D11BE" w:rsidRDefault="00DC7F81" w:rsidP="00DC7F81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</w:p>
        </w:tc>
        <w:tc>
          <w:tcPr>
            <w:tcW w:w="487" w:type="dxa"/>
          </w:tcPr>
          <w:p w14:paraId="6393E980" w14:textId="22DD5490" w:rsidR="00DC7F81" w:rsidRDefault="00DC7F81" w:rsidP="00DC7F8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C29C1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  <w:r w:rsidR="004C332E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94008B" w14:paraId="13B62C28" w14:textId="77777777" w:rsidTr="0094008B">
        <w:trPr>
          <w:trHeight w:val="20"/>
        </w:trPr>
        <w:tc>
          <w:tcPr>
            <w:tcW w:w="8755" w:type="dxa"/>
          </w:tcPr>
          <w:p w14:paraId="3F0717F1" w14:textId="77777777" w:rsidR="0094008B" w:rsidRPr="00DB1132" w:rsidRDefault="0094008B" w:rsidP="0094008B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B1132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CHAPTER 6 CYBER PHYSICAL SYSTEMS IN AUTONOMOUS AND UNMANNED AERIAL VEHICLES</w:t>
            </w:r>
            <w:r w:rsidRPr="00DB1132"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..........</w:t>
            </w:r>
          </w:p>
        </w:tc>
        <w:tc>
          <w:tcPr>
            <w:tcW w:w="487" w:type="dxa"/>
          </w:tcPr>
          <w:p w14:paraId="0E2E51DE" w14:textId="77777777" w:rsidR="0094008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20778E8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148</w:t>
            </w:r>
          </w:p>
        </w:tc>
      </w:tr>
      <w:tr w:rsidR="0094008B" w14:paraId="6BEBD73C" w14:textId="77777777" w:rsidTr="0094008B">
        <w:trPr>
          <w:trHeight w:val="20"/>
        </w:trPr>
        <w:tc>
          <w:tcPr>
            <w:tcW w:w="8755" w:type="dxa"/>
          </w:tcPr>
          <w:p w14:paraId="799113FC" w14:textId="77777777" w:rsidR="0094008B" w:rsidRDefault="0094008B" w:rsidP="0094008B">
            <w:pPr>
              <w:tabs>
                <w:tab w:val="left" w:pos="3402"/>
              </w:tabs>
              <w:jc w:val="both"/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</w:pPr>
            <w:r w:rsidRPr="00DB1132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 xml:space="preserve">         Sindhu Rajendran, Shreya S, Alaska </w:t>
            </w:r>
            <w:proofErr w:type="spellStart"/>
            <w:r w:rsidRPr="00DB1132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>Tengli</w:t>
            </w:r>
            <w:proofErr w:type="spellEnd"/>
            <w:r w:rsidRPr="00DB1132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 xml:space="preserve">, </w:t>
            </w:r>
            <w:proofErr w:type="spellStart"/>
            <w:r w:rsidRPr="00DB1132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>Ramavenkateswaran</w:t>
            </w:r>
            <w:proofErr w:type="spellEnd"/>
            <w:r w:rsidRPr="00DB1132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 xml:space="preserve"> N                   </w:t>
            </w:r>
          </w:p>
          <w:p w14:paraId="4EC8C622" w14:textId="5C4C637A" w:rsidR="0094008B" w:rsidRPr="00DB1132" w:rsidRDefault="0094008B" w:rsidP="0094008B">
            <w:pPr>
              <w:tabs>
                <w:tab w:val="left" w:pos="3402"/>
              </w:tabs>
              <w:jc w:val="both"/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</w:pPr>
            <w:r w:rsidRPr="00DB1132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 xml:space="preserve">       </w:t>
            </w:r>
          </w:p>
        </w:tc>
        <w:tc>
          <w:tcPr>
            <w:tcW w:w="487" w:type="dxa"/>
          </w:tcPr>
          <w:p w14:paraId="0765EAC2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4008B" w14:paraId="04F06C7A" w14:textId="77777777" w:rsidTr="0094008B">
        <w:trPr>
          <w:trHeight w:val="20"/>
        </w:trPr>
        <w:tc>
          <w:tcPr>
            <w:tcW w:w="8755" w:type="dxa"/>
          </w:tcPr>
          <w:p w14:paraId="51AD12EE" w14:textId="77777777" w:rsidR="0094008B" w:rsidRPr="00DB1132" w:rsidRDefault="0094008B" w:rsidP="0094008B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B1132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          INTRODUCTION</w:t>
            </w:r>
            <w:r w:rsidRPr="00DB1132"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</w:t>
            </w:r>
          </w:p>
        </w:tc>
        <w:tc>
          <w:tcPr>
            <w:tcW w:w="487" w:type="dxa"/>
          </w:tcPr>
          <w:p w14:paraId="77BC114B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149</w:t>
            </w:r>
          </w:p>
        </w:tc>
      </w:tr>
      <w:tr w:rsidR="0094008B" w14:paraId="186B711B" w14:textId="77777777" w:rsidTr="0094008B">
        <w:trPr>
          <w:trHeight w:val="20"/>
        </w:trPr>
        <w:tc>
          <w:tcPr>
            <w:tcW w:w="8755" w:type="dxa"/>
          </w:tcPr>
          <w:p w14:paraId="167E2C1C" w14:textId="77777777" w:rsidR="0094008B" w:rsidRPr="00DB1132" w:rsidRDefault="0094008B" w:rsidP="0094008B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B1132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Evolution Of Autonomous Vehicles..................................................................................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</w:t>
            </w:r>
          </w:p>
        </w:tc>
        <w:tc>
          <w:tcPr>
            <w:tcW w:w="487" w:type="dxa"/>
          </w:tcPr>
          <w:p w14:paraId="016EF2F6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</w:p>
        </w:tc>
      </w:tr>
      <w:tr w:rsidR="0094008B" w14:paraId="7D3FE3B7" w14:textId="77777777" w:rsidTr="0094008B">
        <w:trPr>
          <w:trHeight w:val="20"/>
        </w:trPr>
        <w:tc>
          <w:tcPr>
            <w:tcW w:w="8755" w:type="dxa"/>
          </w:tcPr>
          <w:p w14:paraId="6CDED2F4" w14:textId="77777777" w:rsidR="0094008B" w:rsidRPr="00DB1132" w:rsidRDefault="0094008B" w:rsidP="0094008B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B1132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Introduction to Unmanned Aerial Vehicles (UAVS) 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</w:t>
            </w:r>
          </w:p>
        </w:tc>
        <w:tc>
          <w:tcPr>
            <w:tcW w:w="487" w:type="dxa"/>
          </w:tcPr>
          <w:p w14:paraId="3B4FBE2F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152</w:t>
            </w:r>
          </w:p>
        </w:tc>
      </w:tr>
      <w:tr w:rsidR="0094008B" w14:paraId="12394E73" w14:textId="77777777" w:rsidTr="0094008B">
        <w:trPr>
          <w:trHeight w:val="20"/>
        </w:trPr>
        <w:tc>
          <w:tcPr>
            <w:tcW w:w="8755" w:type="dxa"/>
          </w:tcPr>
          <w:p w14:paraId="170FF119" w14:textId="77777777" w:rsidR="0094008B" w:rsidRPr="00DB1132" w:rsidRDefault="0094008B" w:rsidP="0094008B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B1132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           IMPORTANCE OF CPS</w:t>
            </w:r>
            <w:r w:rsidRPr="00DB1132"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</w:t>
            </w:r>
          </w:p>
        </w:tc>
        <w:tc>
          <w:tcPr>
            <w:tcW w:w="487" w:type="dxa"/>
          </w:tcPr>
          <w:p w14:paraId="59A10B3F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154</w:t>
            </w:r>
          </w:p>
        </w:tc>
      </w:tr>
      <w:tr w:rsidR="0094008B" w14:paraId="3EFAB902" w14:textId="77777777" w:rsidTr="0094008B">
        <w:trPr>
          <w:trHeight w:val="20"/>
        </w:trPr>
        <w:tc>
          <w:tcPr>
            <w:tcW w:w="8755" w:type="dxa"/>
          </w:tcPr>
          <w:p w14:paraId="3B834E18" w14:textId="77777777" w:rsidR="0094008B" w:rsidRPr="00DB1132" w:rsidRDefault="0094008B" w:rsidP="0094008B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B1132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 Advantages of CPS.........................................................................................................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</w:t>
            </w:r>
          </w:p>
        </w:tc>
        <w:tc>
          <w:tcPr>
            <w:tcW w:w="487" w:type="dxa"/>
          </w:tcPr>
          <w:p w14:paraId="3757D107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154</w:t>
            </w:r>
          </w:p>
        </w:tc>
      </w:tr>
      <w:tr w:rsidR="0094008B" w14:paraId="4F0FA524" w14:textId="77777777" w:rsidTr="0094008B">
        <w:trPr>
          <w:trHeight w:val="20"/>
        </w:trPr>
        <w:tc>
          <w:tcPr>
            <w:tcW w:w="8755" w:type="dxa"/>
          </w:tcPr>
          <w:p w14:paraId="339855CC" w14:textId="77777777" w:rsidR="0094008B" w:rsidRPr="00DB1132" w:rsidRDefault="0094008B" w:rsidP="0094008B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B1132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           CHALLENGES WITH RESPECT TO CPS</w:t>
            </w:r>
            <w:r w:rsidRPr="00DB1132"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</w:t>
            </w:r>
          </w:p>
        </w:tc>
        <w:tc>
          <w:tcPr>
            <w:tcW w:w="487" w:type="dxa"/>
          </w:tcPr>
          <w:p w14:paraId="7620454D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156</w:t>
            </w:r>
          </w:p>
        </w:tc>
      </w:tr>
      <w:tr w:rsidR="0094008B" w14:paraId="4B731672" w14:textId="77777777" w:rsidTr="0094008B">
        <w:trPr>
          <w:trHeight w:val="20"/>
        </w:trPr>
        <w:tc>
          <w:tcPr>
            <w:tcW w:w="8755" w:type="dxa"/>
          </w:tcPr>
          <w:p w14:paraId="263F2DD2" w14:textId="77777777" w:rsidR="0094008B" w:rsidRPr="00DB1132" w:rsidRDefault="0094008B" w:rsidP="0094008B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B1132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Steps that can be taken to overcome the Mentioned Challenges............................................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</w:t>
            </w:r>
          </w:p>
        </w:tc>
        <w:tc>
          <w:tcPr>
            <w:tcW w:w="487" w:type="dxa"/>
          </w:tcPr>
          <w:p w14:paraId="60CD9FAA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157</w:t>
            </w:r>
          </w:p>
        </w:tc>
      </w:tr>
      <w:tr w:rsidR="0094008B" w14:paraId="7E96942E" w14:textId="77777777" w:rsidTr="0094008B">
        <w:trPr>
          <w:trHeight w:val="20"/>
        </w:trPr>
        <w:tc>
          <w:tcPr>
            <w:tcW w:w="8755" w:type="dxa"/>
          </w:tcPr>
          <w:p w14:paraId="1930FD84" w14:textId="77777777" w:rsidR="0094008B" w:rsidRPr="00DB1132" w:rsidRDefault="0094008B" w:rsidP="0094008B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B1132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          ROLE OF CPS IN AUTONOMOUS VEHICLES</w:t>
            </w:r>
            <w:r w:rsidRPr="00DB1132"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</w:t>
            </w:r>
          </w:p>
        </w:tc>
        <w:tc>
          <w:tcPr>
            <w:tcW w:w="487" w:type="dxa"/>
          </w:tcPr>
          <w:p w14:paraId="077A6C3A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159</w:t>
            </w:r>
          </w:p>
        </w:tc>
      </w:tr>
      <w:tr w:rsidR="0094008B" w14:paraId="3FC2ECD3" w14:textId="77777777" w:rsidTr="0094008B">
        <w:trPr>
          <w:trHeight w:val="20"/>
        </w:trPr>
        <w:tc>
          <w:tcPr>
            <w:tcW w:w="8755" w:type="dxa"/>
          </w:tcPr>
          <w:p w14:paraId="71BFA1DE" w14:textId="77777777" w:rsidR="0094008B" w:rsidRPr="008334DC" w:rsidRDefault="0094008B" w:rsidP="0094008B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8334DC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Design Prospects of Cps in Autonomous Vehicles..............................................................................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</w:t>
            </w:r>
          </w:p>
        </w:tc>
        <w:tc>
          <w:tcPr>
            <w:tcW w:w="487" w:type="dxa"/>
          </w:tcPr>
          <w:p w14:paraId="5FB1B6E9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159</w:t>
            </w:r>
          </w:p>
        </w:tc>
      </w:tr>
      <w:tr w:rsidR="0094008B" w14:paraId="1943C402" w14:textId="77777777" w:rsidTr="0094008B">
        <w:trPr>
          <w:trHeight w:val="20"/>
        </w:trPr>
        <w:tc>
          <w:tcPr>
            <w:tcW w:w="8755" w:type="dxa"/>
          </w:tcPr>
          <w:p w14:paraId="34042EDF" w14:textId="77777777" w:rsidR="0094008B" w:rsidRPr="008334DC" w:rsidRDefault="0094008B" w:rsidP="0094008B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8334DC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Aspects of CPS in the present era.....................................................................................................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</w:t>
            </w:r>
          </w:p>
        </w:tc>
        <w:tc>
          <w:tcPr>
            <w:tcW w:w="487" w:type="dxa"/>
          </w:tcPr>
          <w:p w14:paraId="1F870126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162</w:t>
            </w:r>
          </w:p>
        </w:tc>
      </w:tr>
      <w:tr w:rsidR="0094008B" w14:paraId="117B7BAC" w14:textId="77777777" w:rsidTr="0094008B">
        <w:trPr>
          <w:trHeight w:val="20"/>
        </w:trPr>
        <w:tc>
          <w:tcPr>
            <w:tcW w:w="8755" w:type="dxa"/>
          </w:tcPr>
          <w:p w14:paraId="57C332DA" w14:textId="77777777" w:rsidR="0094008B" w:rsidRPr="008334DC" w:rsidRDefault="0094008B" w:rsidP="0094008B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8334DC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Future Prospects of CPS.................................................................................................................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</w:t>
            </w:r>
          </w:p>
        </w:tc>
        <w:tc>
          <w:tcPr>
            <w:tcW w:w="487" w:type="dxa"/>
          </w:tcPr>
          <w:p w14:paraId="7682C2E3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162</w:t>
            </w:r>
          </w:p>
        </w:tc>
      </w:tr>
      <w:tr w:rsidR="0094008B" w14:paraId="7DD72EB7" w14:textId="77777777" w:rsidTr="0094008B">
        <w:trPr>
          <w:trHeight w:val="20"/>
        </w:trPr>
        <w:tc>
          <w:tcPr>
            <w:tcW w:w="8755" w:type="dxa"/>
          </w:tcPr>
          <w:p w14:paraId="49443D0A" w14:textId="77777777" w:rsidR="0094008B" w:rsidRPr="008334DC" w:rsidRDefault="0094008B" w:rsidP="0094008B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8334DC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          ROLE OF CPS IN UNMANNED AERIAL VEHICLES</w:t>
            </w:r>
            <w:r w:rsidRPr="008334DC"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</w:t>
            </w:r>
          </w:p>
        </w:tc>
        <w:tc>
          <w:tcPr>
            <w:tcW w:w="487" w:type="dxa"/>
          </w:tcPr>
          <w:p w14:paraId="59E69461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163</w:t>
            </w:r>
          </w:p>
        </w:tc>
      </w:tr>
      <w:tr w:rsidR="0094008B" w14:paraId="57CC93AC" w14:textId="77777777" w:rsidTr="0094008B">
        <w:trPr>
          <w:trHeight w:val="20"/>
        </w:trPr>
        <w:tc>
          <w:tcPr>
            <w:tcW w:w="8755" w:type="dxa"/>
          </w:tcPr>
          <w:p w14:paraId="43282EBF" w14:textId="77777777" w:rsidR="0094008B" w:rsidRPr="008334DC" w:rsidRDefault="0094008B" w:rsidP="0094008B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8334DC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 Present State of Art of Cps in UAVS.................................................................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...................................</w:t>
            </w:r>
          </w:p>
        </w:tc>
        <w:tc>
          <w:tcPr>
            <w:tcW w:w="487" w:type="dxa"/>
          </w:tcPr>
          <w:p w14:paraId="7796306C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163</w:t>
            </w:r>
          </w:p>
        </w:tc>
      </w:tr>
      <w:tr w:rsidR="0094008B" w14:paraId="69CB7CBB" w14:textId="77777777" w:rsidTr="0094008B">
        <w:trPr>
          <w:trHeight w:val="20"/>
        </w:trPr>
        <w:tc>
          <w:tcPr>
            <w:tcW w:w="8755" w:type="dxa"/>
          </w:tcPr>
          <w:p w14:paraId="5E4A11D0" w14:textId="77777777" w:rsidR="0094008B" w:rsidRPr="008334DC" w:rsidRDefault="0094008B" w:rsidP="0094008B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8334DC">
              <w:rPr>
                <w:rFonts w:ascii="Times New Roman" w:hAnsi="Times New Roman" w:cs="Times New Roman"/>
                <w:bCs/>
                <w:sz w:val="20"/>
                <w:szCs w:val="24"/>
              </w:rPr>
              <w:lastRenderedPageBreak/>
              <w:t xml:space="preserve">          Future Prospects of Cps In UAVS......................................................................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....................................</w:t>
            </w:r>
          </w:p>
        </w:tc>
        <w:tc>
          <w:tcPr>
            <w:tcW w:w="487" w:type="dxa"/>
          </w:tcPr>
          <w:p w14:paraId="5A9A3AB8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168</w:t>
            </w:r>
          </w:p>
        </w:tc>
      </w:tr>
      <w:tr w:rsidR="0094008B" w14:paraId="2A9C47BF" w14:textId="77777777" w:rsidTr="0094008B">
        <w:trPr>
          <w:trHeight w:val="20"/>
        </w:trPr>
        <w:tc>
          <w:tcPr>
            <w:tcW w:w="8755" w:type="dxa"/>
          </w:tcPr>
          <w:p w14:paraId="3E7D149C" w14:textId="77777777" w:rsidR="0094008B" w:rsidRPr="008334DC" w:rsidRDefault="0094008B" w:rsidP="0094008B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8334DC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          CONCLUSION</w:t>
            </w:r>
            <w:r w:rsidRPr="008334DC"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......................................</w:t>
            </w:r>
          </w:p>
        </w:tc>
        <w:tc>
          <w:tcPr>
            <w:tcW w:w="487" w:type="dxa"/>
          </w:tcPr>
          <w:p w14:paraId="5F8C761E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169</w:t>
            </w:r>
          </w:p>
        </w:tc>
      </w:tr>
      <w:tr w:rsidR="0094008B" w14:paraId="1C701352" w14:textId="77777777" w:rsidTr="0094008B">
        <w:trPr>
          <w:trHeight w:val="20"/>
        </w:trPr>
        <w:tc>
          <w:tcPr>
            <w:tcW w:w="8755" w:type="dxa"/>
          </w:tcPr>
          <w:p w14:paraId="41F108AF" w14:textId="77777777" w:rsidR="0094008B" w:rsidRDefault="0094008B" w:rsidP="0094008B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8334DC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          REFERENCES</w:t>
            </w:r>
            <w:r w:rsidRPr="008334DC"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.....................................</w:t>
            </w:r>
          </w:p>
          <w:p w14:paraId="7775B599" w14:textId="77777777" w:rsidR="0094008B" w:rsidRDefault="0094008B" w:rsidP="0094008B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</w:p>
          <w:p w14:paraId="487944FA" w14:textId="56E70348" w:rsidR="0094008B" w:rsidRPr="008334DC" w:rsidRDefault="0094008B" w:rsidP="0094008B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</w:p>
        </w:tc>
        <w:tc>
          <w:tcPr>
            <w:tcW w:w="487" w:type="dxa"/>
          </w:tcPr>
          <w:p w14:paraId="6F57F572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169</w:t>
            </w:r>
          </w:p>
        </w:tc>
      </w:tr>
      <w:tr w:rsidR="0094008B" w14:paraId="4357A3BB" w14:textId="77777777" w:rsidTr="0094008B">
        <w:trPr>
          <w:trHeight w:val="20"/>
        </w:trPr>
        <w:tc>
          <w:tcPr>
            <w:tcW w:w="8755" w:type="dxa"/>
          </w:tcPr>
          <w:p w14:paraId="12A202D7" w14:textId="77777777" w:rsidR="0094008B" w:rsidRPr="00270D7B" w:rsidRDefault="0094008B" w:rsidP="0094008B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270D7B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 xml:space="preserve">CHAPTER 7 CYBER-PHYSICAL SYSTEM: ADVANCES </w:t>
            </w:r>
            <w:smartTag w:uri="urn:schemas-microsoft-com:office:smarttags" w:element="stockticker">
              <w:r w:rsidRPr="00270D7B">
                <w:rPr>
                  <w:rFonts w:ascii="Times New Roman" w:hAnsi="Times New Roman" w:cs="Times New Roman"/>
                  <w:b/>
                  <w:bCs/>
                  <w:sz w:val="20"/>
                  <w:szCs w:val="18"/>
                </w:rPr>
                <w:t>AND</w:t>
              </w:r>
            </w:smartTag>
            <w:r w:rsidRPr="00270D7B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 xml:space="preserve"> APPLICATIONS IN CYBER SECURITY</w:t>
            </w:r>
            <w:r w:rsidRPr="00270D7B"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</w:t>
            </w:r>
          </w:p>
        </w:tc>
        <w:tc>
          <w:tcPr>
            <w:tcW w:w="487" w:type="dxa"/>
          </w:tcPr>
          <w:p w14:paraId="6C53A19C" w14:textId="77777777" w:rsidR="0094008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F6BBDA7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171</w:t>
            </w:r>
          </w:p>
        </w:tc>
      </w:tr>
      <w:tr w:rsidR="0094008B" w14:paraId="7ACC221B" w14:textId="77777777" w:rsidTr="0094008B">
        <w:trPr>
          <w:trHeight w:val="20"/>
        </w:trPr>
        <w:tc>
          <w:tcPr>
            <w:tcW w:w="8755" w:type="dxa"/>
          </w:tcPr>
          <w:p w14:paraId="07C5DA1D" w14:textId="77777777" w:rsidR="0094008B" w:rsidRDefault="0094008B" w:rsidP="0094008B">
            <w:pPr>
              <w:tabs>
                <w:tab w:val="left" w:pos="3402"/>
              </w:tabs>
              <w:jc w:val="both"/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</w:pPr>
            <w:r w:rsidRPr="00270D7B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 xml:space="preserve">          Sindhu Rajendran*, Shilpa S P, </w:t>
            </w:r>
            <w:proofErr w:type="spellStart"/>
            <w:r w:rsidRPr="00270D7B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>SaiPriya</w:t>
            </w:r>
            <w:proofErr w:type="spellEnd"/>
            <w:r w:rsidRPr="00270D7B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 xml:space="preserve"> L, </w:t>
            </w:r>
            <w:proofErr w:type="spellStart"/>
            <w:r w:rsidRPr="00270D7B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>Ramavenkateswaran</w:t>
            </w:r>
            <w:proofErr w:type="spellEnd"/>
            <w:r w:rsidRPr="00270D7B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 xml:space="preserve"> N </w:t>
            </w:r>
          </w:p>
          <w:p w14:paraId="143124A3" w14:textId="79C4A39E" w:rsidR="0094008B" w:rsidRPr="00270D7B" w:rsidRDefault="0094008B" w:rsidP="0094008B">
            <w:pPr>
              <w:tabs>
                <w:tab w:val="left" w:pos="3402"/>
              </w:tabs>
              <w:jc w:val="both"/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</w:pPr>
          </w:p>
        </w:tc>
        <w:tc>
          <w:tcPr>
            <w:tcW w:w="487" w:type="dxa"/>
          </w:tcPr>
          <w:p w14:paraId="3C5743AD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4008B" w14:paraId="2E04ABDF" w14:textId="77777777" w:rsidTr="0094008B">
        <w:trPr>
          <w:trHeight w:val="20"/>
        </w:trPr>
        <w:tc>
          <w:tcPr>
            <w:tcW w:w="8755" w:type="dxa"/>
          </w:tcPr>
          <w:p w14:paraId="044552FC" w14:textId="77777777" w:rsidR="0094008B" w:rsidRPr="00270D7B" w:rsidRDefault="0094008B" w:rsidP="0094008B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270D7B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           INTRODUCTION</w:t>
            </w:r>
            <w:r w:rsidRPr="00270D7B"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</w:t>
            </w:r>
          </w:p>
        </w:tc>
        <w:tc>
          <w:tcPr>
            <w:tcW w:w="487" w:type="dxa"/>
          </w:tcPr>
          <w:p w14:paraId="728D33AF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172</w:t>
            </w:r>
          </w:p>
        </w:tc>
      </w:tr>
      <w:tr w:rsidR="0094008B" w14:paraId="12BA0EEB" w14:textId="77777777" w:rsidTr="0094008B">
        <w:trPr>
          <w:trHeight w:val="20"/>
        </w:trPr>
        <w:tc>
          <w:tcPr>
            <w:tcW w:w="8755" w:type="dxa"/>
          </w:tcPr>
          <w:p w14:paraId="0442680D" w14:textId="77777777" w:rsidR="0094008B" w:rsidRPr="00270D7B" w:rsidRDefault="0094008B" w:rsidP="0094008B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270D7B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 Evolution of CPS............................................................................................................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</w:t>
            </w:r>
          </w:p>
        </w:tc>
        <w:tc>
          <w:tcPr>
            <w:tcW w:w="487" w:type="dxa"/>
          </w:tcPr>
          <w:p w14:paraId="029E6CA1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172</w:t>
            </w:r>
          </w:p>
        </w:tc>
      </w:tr>
      <w:tr w:rsidR="0094008B" w14:paraId="222398E2" w14:textId="77777777" w:rsidTr="0094008B">
        <w:trPr>
          <w:trHeight w:val="20"/>
        </w:trPr>
        <w:tc>
          <w:tcPr>
            <w:tcW w:w="8755" w:type="dxa"/>
          </w:tcPr>
          <w:p w14:paraId="06DB0A38" w14:textId="77777777" w:rsidR="0094008B" w:rsidRPr="00270D7B" w:rsidRDefault="0094008B" w:rsidP="0094008B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270D7B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Benefits of CPS..............................................................................................................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</w:t>
            </w:r>
          </w:p>
        </w:tc>
        <w:tc>
          <w:tcPr>
            <w:tcW w:w="487" w:type="dxa"/>
          </w:tcPr>
          <w:p w14:paraId="1C23BD58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173</w:t>
            </w:r>
          </w:p>
        </w:tc>
      </w:tr>
      <w:tr w:rsidR="0094008B" w14:paraId="040A0B7D" w14:textId="77777777" w:rsidTr="0094008B">
        <w:trPr>
          <w:trHeight w:val="20"/>
        </w:trPr>
        <w:tc>
          <w:tcPr>
            <w:tcW w:w="8755" w:type="dxa"/>
          </w:tcPr>
          <w:p w14:paraId="4AACED9E" w14:textId="77777777" w:rsidR="0094008B" w:rsidRPr="00270D7B" w:rsidRDefault="0094008B" w:rsidP="0094008B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</w:t>
            </w:r>
            <w:r w:rsidRPr="00270D7B">
              <w:rPr>
                <w:rFonts w:ascii="Times New Roman" w:hAnsi="Times New Roman" w:cs="Times New Roman"/>
                <w:bCs/>
                <w:sz w:val="20"/>
                <w:szCs w:val="24"/>
              </w:rPr>
              <w:t>Applications of CPS........................................................................................................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</w:t>
            </w:r>
          </w:p>
        </w:tc>
        <w:tc>
          <w:tcPr>
            <w:tcW w:w="487" w:type="dxa"/>
          </w:tcPr>
          <w:p w14:paraId="6724A63B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175</w:t>
            </w:r>
          </w:p>
        </w:tc>
      </w:tr>
      <w:tr w:rsidR="0094008B" w14:paraId="0216F906" w14:textId="77777777" w:rsidTr="0094008B">
        <w:trPr>
          <w:trHeight w:val="20"/>
        </w:trPr>
        <w:tc>
          <w:tcPr>
            <w:tcW w:w="8755" w:type="dxa"/>
          </w:tcPr>
          <w:p w14:paraId="10677D06" w14:textId="77777777" w:rsidR="0094008B" w:rsidRPr="00270D7B" w:rsidRDefault="0094008B" w:rsidP="0094008B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          </w:t>
            </w:r>
            <w:r w:rsidRPr="00270D7B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CHALLENGES IN TERMS OF SECURITY IN CPS</w:t>
            </w:r>
            <w:r w:rsidRPr="00270D7B"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</w:t>
            </w:r>
          </w:p>
        </w:tc>
        <w:tc>
          <w:tcPr>
            <w:tcW w:w="487" w:type="dxa"/>
          </w:tcPr>
          <w:p w14:paraId="6D341503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178</w:t>
            </w:r>
          </w:p>
        </w:tc>
      </w:tr>
      <w:tr w:rsidR="0094008B" w14:paraId="6410B026" w14:textId="77777777" w:rsidTr="0094008B">
        <w:trPr>
          <w:trHeight w:val="20"/>
        </w:trPr>
        <w:tc>
          <w:tcPr>
            <w:tcW w:w="8755" w:type="dxa"/>
          </w:tcPr>
          <w:p w14:paraId="465C0211" w14:textId="77777777" w:rsidR="0094008B" w:rsidRPr="0020551A" w:rsidRDefault="0094008B" w:rsidP="0094008B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20551A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 </w:t>
            </w:r>
            <w:r w:rsidRPr="0020551A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CPS IN INDUSTRY</w:t>
            </w:r>
            <w:r w:rsidRPr="0020551A"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</w:t>
            </w:r>
          </w:p>
        </w:tc>
        <w:tc>
          <w:tcPr>
            <w:tcW w:w="487" w:type="dxa"/>
          </w:tcPr>
          <w:p w14:paraId="52C82A6E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179</w:t>
            </w:r>
          </w:p>
        </w:tc>
      </w:tr>
      <w:tr w:rsidR="0094008B" w14:paraId="2AF12CA8" w14:textId="77777777" w:rsidTr="0094008B">
        <w:trPr>
          <w:trHeight w:val="20"/>
        </w:trPr>
        <w:tc>
          <w:tcPr>
            <w:tcW w:w="8755" w:type="dxa"/>
          </w:tcPr>
          <w:p w14:paraId="6F429B1C" w14:textId="77777777" w:rsidR="0094008B" w:rsidRPr="0020551A" w:rsidRDefault="0094008B" w:rsidP="0094008B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20551A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 CPS Management System........................................................................................................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</w:t>
            </w:r>
          </w:p>
        </w:tc>
        <w:tc>
          <w:tcPr>
            <w:tcW w:w="487" w:type="dxa"/>
          </w:tcPr>
          <w:p w14:paraId="6945844B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180</w:t>
            </w:r>
          </w:p>
        </w:tc>
      </w:tr>
      <w:tr w:rsidR="0094008B" w14:paraId="6E39FDDE" w14:textId="77777777" w:rsidTr="0094008B">
        <w:trPr>
          <w:trHeight w:val="20"/>
        </w:trPr>
        <w:tc>
          <w:tcPr>
            <w:tcW w:w="8755" w:type="dxa"/>
          </w:tcPr>
          <w:p w14:paraId="014AE2BB" w14:textId="77777777" w:rsidR="0094008B" w:rsidRPr="0020551A" w:rsidRDefault="0094008B" w:rsidP="0094008B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20551A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           SYSTEM MODELLING OF CPS</w:t>
            </w:r>
            <w:r w:rsidRPr="0020551A"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............</w:t>
            </w:r>
          </w:p>
        </w:tc>
        <w:tc>
          <w:tcPr>
            <w:tcW w:w="487" w:type="dxa"/>
          </w:tcPr>
          <w:p w14:paraId="30E8CE2A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182</w:t>
            </w:r>
          </w:p>
        </w:tc>
      </w:tr>
      <w:tr w:rsidR="0094008B" w14:paraId="045A109E" w14:textId="77777777" w:rsidTr="0094008B">
        <w:trPr>
          <w:trHeight w:val="20"/>
        </w:trPr>
        <w:tc>
          <w:tcPr>
            <w:tcW w:w="8755" w:type="dxa"/>
          </w:tcPr>
          <w:p w14:paraId="41CD2678" w14:textId="77777777" w:rsidR="0094008B" w:rsidRPr="0020551A" w:rsidRDefault="0094008B" w:rsidP="0094008B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20551A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          CPS SECURITY REQUIREMENTS</w:t>
            </w:r>
            <w:r w:rsidRPr="0020551A"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</w:t>
            </w:r>
          </w:p>
        </w:tc>
        <w:tc>
          <w:tcPr>
            <w:tcW w:w="487" w:type="dxa"/>
          </w:tcPr>
          <w:p w14:paraId="7649B2B7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184</w:t>
            </w:r>
          </w:p>
        </w:tc>
      </w:tr>
      <w:tr w:rsidR="0094008B" w14:paraId="054CD861" w14:textId="77777777" w:rsidTr="0094008B">
        <w:trPr>
          <w:trHeight w:val="20"/>
        </w:trPr>
        <w:tc>
          <w:tcPr>
            <w:tcW w:w="8755" w:type="dxa"/>
          </w:tcPr>
          <w:p w14:paraId="0E3C33E0" w14:textId="77777777" w:rsidR="0094008B" w:rsidRPr="0020551A" w:rsidRDefault="0094008B" w:rsidP="0094008B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20551A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          VARIOUS APPROACHES OF CPS SECURITY</w:t>
            </w:r>
            <w:r w:rsidRPr="0020551A"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</w:t>
            </w:r>
          </w:p>
        </w:tc>
        <w:tc>
          <w:tcPr>
            <w:tcW w:w="487" w:type="dxa"/>
          </w:tcPr>
          <w:p w14:paraId="369ECDE0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185</w:t>
            </w:r>
          </w:p>
        </w:tc>
      </w:tr>
      <w:tr w:rsidR="0094008B" w14:paraId="273428B7" w14:textId="77777777" w:rsidTr="0094008B">
        <w:trPr>
          <w:trHeight w:val="20"/>
        </w:trPr>
        <w:tc>
          <w:tcPr>
            <w:tcW w:w="8755" w:type="dxa"/>
          </w:tcPr>
          <w:p w14:paraId="7015B815" w14:textId="77777777" w:rsidR="0094008B" w:rsidRPr="0020551A" w:rsidRDefault="0094008B" w:rsidP="0094008B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20551A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Binary hypothesis and Bayesian detection........................................................................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</w:t>
            </w:r>
          </w:p>
        </w:tc>
        <w:tc>
          <w:tcPr>
            <w:tcW w:w="487" w:type="dxa"/>
          </w:tcPr>
          <w:p w14:paraId="0C43FC56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185</w:t>
            </w:r>
          </w:p>
        </w:tc>
      </w:tr>
      <w:tr w:rsidR="0094008B" w14:paraId="1AD2B96B" w14:textId="77777777" w:rsidTr="0094008B">
        <w:trPr>
          <w:trHeight w:val="20"/>
        </w:trPr>
        <w:tc>
          <w:tcPr>
            <w:tcW w:w="8755" w:type="dxa"/>
          </w:tcPr>
          <w:p w14:paraId="170AB42C" w14:textId="77777777" w:rsidR="0094008B" w:rsidRPr="0020551A" w:rsidRDefault="0094008B" w:rsidP="0094008B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20551A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Weighted least square approaches........................................................................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..................................</w:t>
            </w:r>
          </w:p>
        </w:tc>
        <w:tc>
          <w:tcPr>
            <w:tcW w:w="487" w:type="dxa"/>
          </w:tcPr>
          <w:p w14:paraId="10AEBE99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185</w:t>
            </w:r>
          </w:p>
        </w:tc>
      </w:tr>
      <w:tr w:rsidR="0094008B" w14:paraId="7C33F891" w14:textId="77777777" w:rsidTr="0094008B">
        <w:trPr>
          <w:trHeight w:val="20"/>
        </w:trPr>
        <w:tc>
          <w:tcPr>
            <w:tcW w:w="8755" w:type="dxa"/>
          </w:tcPr>
          <w:p w14:paraId="211FFC70" w14:textId="77777777" w:rsidR="0094008B" w:rsidRPr="0020551A" w:rsidRDefault="0094008B" w:rsidP="0094008B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20551A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DoS Attack strategies........................................................................................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.....................................</w:t>
            </w:r>
          </w:p>
        </w:tc>
        <w:tc>
          <w:tcPr>
            <w:tcW w:w="487" w:type="dxa"/>
          </w:tcPr>
          <w:p w14:paraId="632421DD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186</w:t>
            </w:r>
          </w:p>
        </w:tc>
      </w:tr>
      <w:tr w:rsidR="0094008B" w14:paraId="7BC86EA0" w14:textId="77777777" w:rsidTr="0094008B">
        <w:trPr>
          <w:trHeight w:val="20"/>
        </w:trPr>
        <w:tc>
          <w:tcPr>
            <w:tcW w:w="8755" w:type="dxa"/>
          </w:tcPr>
          <w:p w14:paraId="70D3D858" w14:textId="77777777" w:rsidR="0094008B" w:rsidRPr="0020551A" w:rsidRDefault="0094008B" w:rsidP="0094008B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20551A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Deception Attack strategies................................................................................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....................................</w:t>
            </w:r>
          </w:p>
        </w:tc>
        <w:tc>
          <w:tcPr>
            <w:tcW w:w="487" w:type="dxa"/>
          </w:tcPr>
          <w:p w14:paraId="0A1FA9F9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187</w:t>
            </w:r>
          </w:p>
        </w:tc>
      </w:tr>
      <w:tr w:rsidR="0094008B" w14:paraId="7EBC8F6B" w14:textId="77777777" w:rsidTr="0094008B">
        <w:trPr>
          <w:trHeight w:val="20"/>
        </w:trPr>
        <w:tc>
          <w:tcPr>
            <w:tcW w:w="8755" w:type="dxa"/>
          </w:tcPr>
          <w:p w14:paraId="5348E0AB" w14:textId="77777777" w:rsidR="0094008B" w:rsidRPr="0020551A" w:rsidRDefault="0094008B" w:rsidP="0094008B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20551A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Replay Attack strategies.....................................................................................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....................................</w:t>
            </w:r>
          </w:p>
        </w:tc>
        <w:tc>
          <w:tcPr>
            <w:tcW w:w="487" w:type="dxa"/>
          </w:tcPr>
          <w:p w14:paraId="2DDFD35E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187</w:t>
            </w:r>
          </w:p>
        </w:tc>
      </w:tr>
      <w:tr w:rsidR="0094008B" w14:paraId="274011EF" w14:textId="77777777" w:rsidTr="0094008B">
        <w:trPr>
          <w:trHeight w:val="20"/>
        </w:trPr>
        <w:tc>
          <w:tcPr>
            <w:tcW w:w="8755" w:type="dxa"/>
          </w:tcPr>
          <w:p w14:paraId="22D6E6A5" w14:textId="77777777" w:rsidR="0094008B" w:rsidRPr="00935D56" w:rsidRDefault="0094008B" w:rsidP="0094008B">
            <w:pPr>
              <w:ind w:left="567" w:hanging="567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935D56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          DIFFERENT ALGORITHMS FOR CPS SECURITY</w:t>
            </w:r>
            <w:r w:rsidRPr="00935D56"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</w:t>
            </w:r>
          </w:p>
        </w:tc>
        <w:tc>
          <w:tcPr>
            <w:tcW w:w="487" w:type="dxa"/>
          </w:tcPr>
          <w:p w14:paraId="295B1BA3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189</w:t>
            </w:r>
          </w:p>
        </w:tc>
      </w:tr>
      <w:tr w:rsidR="0094008B" w14:paraId="4BCD5EB9" w14:textId="77777777" w:rsidTr="0094008B">
        <w:trPr>
          <w:trHeight w:val="20"/>
        </w:trPr>
        <w:tc>
          <w:tcPr>
            <w:tcW w:w="8755" w:type="dxa"/>
          </w:tcPr>
          <w:p w14:paraId="5FFCCFDE" w14:textId="77777777" w:rsidR="0094008B" w:rsidRPr="00935D56" w:rsidRDefault="0094008B" w:rsidP="0094008B">
            <w:pPr>
              <w:ind w:left="567" w:hanging="567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935D56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Algorithm For Threat Modelling Approach...........................................................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</w:t>
            </w:r>
          </w:p>
        </w:tc>
        <w:tc>
          <w:tcPr>
            <w:tcW w:w="487" w:type="dxa"/>
          </w:tcPr>
          <w:p w14:paraId="00BF73E2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189</w:t>
            </w:r>
          </w:p>
        </w:tc>
      </w:tr>
      <w:tr w:rsidR="0094008B" w14:paraId="40891355" w14:textId="77777777" w:rsidTr="0094008B">
        <w:trPr>
          <w:trHeight w:val="20"/>
        </w:trPr>
        <w:tc>
          <w:tcPr>
            <w:tcW w:w="8755" w:type="dxa"/>
          </w:tcPr>
          <w:p w14:paraId="20B7ACD6" w14:textId="77777777" w:rsidR="0094008B" w:rsidRPr="00935D56" w:rsidRDefault="0094008B" w:rsidP="0094008B">
            <w:pPr>
              <w:ind w:left="567" w:hanging="567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935D56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Digital Twinning Algorithm...............................................................................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....................................</w:t>
            </w:r>
          </w:p>
        </w:tc>
        <w:tc>
          <w:tcPr>
            <w:tcW w:w="487" w:type="dxa"/>
          </w:tcPr>
          <w:p w14:paraId="416E5393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190</w:t>
            </w:r>
          </w:p>
        </w:tc>
      </w:tr>
      <w:tr w:rsidR="0094008B" w14:paraId="3E417DED" w14:textId="77777777" w:rsidTr="0094008B">
        <w:trPr>
          <w:trHeight w:val="20"/>
        </w:trPr>
        <w:tc>
          <w:tcPr>
            <w:tcW w:w="8755" w:type="dxa"/>
          </w:tcPr>
          <w:p w14:paraId="65B7710E" w14:textId="77777777" w:rsidR="0094008B" w:rsidRPr="00935D56" w:rsidRDefault="0094008B" w:rsidP="0094008B">
            <w:pPr>
              <w:ind w:left="567" w:hanging="567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935D56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Bidirectional RNN-Based Network Anomalous Attack Detection for Cyber-Physical Systems with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</w:t>
            </w:r>
            <w:r w:rsidRPr="00935D56">
              <w:rPr>
                <w:rFonts w:ascii="Times New Roman" w:hAnsi="Times New Roman" w:cs="Times New Roman"/>
                <w:bCs/>
                <w:sz w:val="20"/>
                <w:szCs w:val="24"/>
              </w:rPr>
              <w:t>1-Based Power System Security Algorithm 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................................</w:t>
            </w:r>
          </w:p>
        </w:tc>
        <w:tc>
          <w:tcPr>
            <w:tcW w:w="487" w:type="dxa"/>
          </w:tcPr>
          <w:p w14:paraId="4979035F" w14:textId="77777777" w:rsidR="0094008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28332D2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192</w:t>
            </w:r>
          </w:p>
        </w:tc>
      </w:tr>
      <w:tr w:rsidR="0094008B" w14:paraId="60C8F52F" w14:textId="77777777" w:rsidTr="0094008B">
        <w:trPr>
          <w:trHeight w:val="20"/>
        </w:trPr>
        <w:tc>
          <w:tcPr>
            <w:tcW w:w="8755" w:type="dxa"/>
          </w:tcPr>
          <w:p w14:paraId="7188CC8E" w14:textId="77777777" w:rsidR="0094008B" w:rsidRPr="00935D56" w:rsidRDefault="0094008B" w:rsidP="0094008B">
            <w:pPr>
              <w:ind w:left="567" w:hanging="567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935D56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Alignment of CPS Security and Safety Using Failure Graph of Attack-Countermeasure (FACT)…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</w:t>
            </w:r>
          </w:p>
        </w:tc>
        <w:tc>
          <w:tcPr>
            <w:tcW w:w="487" w:type="dxa"/>
          </w:tcPr>
          <w:p w14:paraId="281C4D29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195</w:t>
            </w:r>
          </w:p>
        </w:tc>
      </w:tr>
      <w:tr w:rsidR="0094008B" w14:paraId="4B764B61" w14:textId="77777777" w:rsidTr="0094008B">
        <w:trPr>
          <w:trHeight w:val="20"/>
        </w:trPr>
        <w:tc>
          <w:tcPr>
            <w:tcW w:w="8755" w:type="dxa"/>
          </w:tcPr>
          <w:p w14:paraId="1872FD5E" w14:textId="77777777" w:rsidR="0094008B" w:rsidRPr="00935D56" w:rsidRDefault="0094008B" w:rsidP="0094008B">
            <w:pPr>
              <w:ind w:left="567" w:hanging="567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935D56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           FUTURE ASPECTS OF IMPROVEMENT</w:t>
            </w:r>
            <w:r w:rsidRPr="00935D56"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</w:t>
            </w:r>
          </w:p>
        </w:tc>
        <w:tc>
          <w:tcPr>
            <w:tcW w:w="487" w:type="dxa"/>
          </w:tcPr>
          <w:p w14:paraId="0E6ECB34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197</w:t>
            </w:r>
          </w:p>
        </w:tc>
      </w:tr>
      <w:tr w:rsidR="0094008B" w14:paraId="14A6745B" w14:textId="77777777" w:rsidTr="0094008B">
        <w:trPr>
          <w:trHeight w:val="20"/>
        </w:trPr>
        <w:tc>
          <w:tcPr>
            <w:tcW w:w="8755" w:type="dxa"/>
          </w:tcPr>
          <w:p w14:paraId="143698A4" w14:textId="77777777" w:rsidR="0094008B" w:rsidRPr="00623E75" w:rsidRDefault="0094008B" w:rsidP="0094008B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623E75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          CONCLUSION</w:t>
            </w:r>
            <w:r w:rsidRPr="00623E75"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.........</w:t>
            </w:r>
          </w:p>
        </w:tc>
        <w:tc>
          <w:tcPr>
            <w:tcW w:w="487" w:type="dxa"/>
          </w:tcPr>
          <w:p w14:paraId="0D8A7B3C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200</w:t>
            </w:r>
          </w:p>
        </w:tc>
      </w:tr>
      <w:tr w:rsidR="0094008B" w14:paraId="4E39C34F" w14:textId="77777777" w:rsidTr="0094008B">
        <w:trPr>
          <w:trHeight w:val="20"/>
        </w:trPr>
        <w:tc>
          <w:tcPr>
            <w:tcW w:w="8755" w:type="dxa"/>
          </w:tcPr>
          <w:p w14:paraId="50CA8C71" w14:textId="77777777" w:rsidR="0094008B" w:rsidRPr="00623E75" w:rsidRDefault="0094008B" w:rsidP="0094008B">
            <w:pPr>
              <w:pStyle w:val="NormalWeb"/>
              <w:spacing w:after="0"/>
              <w:jc w:val="both"/>
              <w:rPr>
                <w:bCs/>
                <w:sz w:val="20"/>
              </w:rPr>
            </w:pPr>
            <w:r w:rsidRPr="00623E75">
              <w:rPr>
                <w:rFonts w:eastAsiaTheme="minorHAnsi"/>
                <w:b/>
                <w:bCs/>
                <w:sz w:val="20"/>
                <w:lang w:val="en-IN"/>
              </w:rPr>
              <w:t xml:space="preserve">          ABBREVIATIONS</w:t>
            </w:r>
            <w:r w:rsidRPr="00623E75">
              <w:rPr>
                <w:bCs/>
                <w:sz w:val="20"/>
              </w:rPr>
              <w:t>.......................................................................................................................</w:t>
            </w:r>
            <w:r>
              <w:rPr>
                <w:bCs/>
                <w:sz w:val="20"/>
              </w:rPr>
              <w:t>........</w:t>
            </w:r>
          </w:p>
        </w:tc>
        <w:tc>
          <w:tcPr>
            <w:tcW w:w="487" w:type="dxa"/>
          </w:tcPr>
          <w:p w14:paraId="057AAC89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</w:t>
            </w:r>
          </w:p>
        </w:tc>
      </w:tr>
      <w:tr w:rsidR="0094008B" w14:paraId="50B4B48A" w14:textId="77777777" w:rsidTr="0094008B">
        <w:trPr>
          <w:trHeight w:val="20"/>
        </w:trPr>
        <w:tc>
          <w:tcPr>
            <w:tcW w:w="8755" w:type="dxa"/>
          </w:tcPr>
          <w:p w14:paraId="4C61B2F7" w14:textId="7439A2F5" w:rsidR="0094008B" w:rsidRDefault="0094008B" w:rsidP="0094008B">
            <w:pPr>
              <w:pStyle w:val="NormalWeb"/>
              <w:spacing w:before="0" w:beforeAutospacing="0" w:after="0" w:afterAutospacing="0"/>
              <w:jc w:val="both"/>
              <w:rPr>
                <w:bCs/>
                <w:sz w:val="20"/>
              </w:rPr>
            </w:pPr>
            <w:r>
              <w:rPr>
                <w:rFonts w:eastAsiaTheme="minorHAnsi"/>
                <w:b/>
                <w:bCs/>
                <w:sz w:val="20"/>
                <w:lang w:val="en-IN"/>
              </w:rPr>
              <w:t xml:space="preserve">          </w:t>
            </w:r>
            <w:r w:rsidRPr="00A11F49">
              <w:rPr>
                <w:rFonts w:eastAsiaTheme="minorHAnsi"/>
                <w:b/>
                <w:bCs/>
                <w:sz w:val="20"/>
                <w:lang w:val="en-IN"/>
              </w:rPr>
              <w:t>REFERENCES</w:t>
            </w:r>
            <w:r>
              <w:rPr>
                <w:bCs/>
                <w:sz w:val="20"/>
              </w:rPr>
              <w:t>......................................................................</w:t>
            </w:r>
            <w:r w:rsidRPr="002F598F">
              <w:rPr>
                <w:bCs/>
                <w:sz w:val="20"/>
              </w:rPr>
              <w:t>..</w:t>
            </w:r>
            <w:r>
              <w:rPr>
                <w:bCs/>
                <w:sz w:val="20"/>
              </w:rPr>
              <w:t>.</w:t>
            </w:r>
            <w:r w:rsidRPr="002F598F">
              <w:rPr>
                <w:bCs/>
                <w:sz w:val="20"/>
              </w:rPr>
              <w:t>.</w:t>
            </w:r>
            <w:r>
              <w:rPr>
                <w:bCs/>
                <w:sz w:val="20"/>
              </w:rPr>
              <w:t>...........................................................</w:t>
            </w:r>
          </w:p>
          <w:p w14:paraId="622D7A80" w14:textId="77777777" w:rsidR="0094008B" w:rsidRDefault="0094008B" w:rsidP="0094008B">
            <w:pPr>
              <w:pStyle w:val="NormalWeb"/>
              <w:spacing w:before="0" w:beforeAutospacing="0" w:after="0" w:afterAutospacing="0"/>
              <w:jc w:val="both"/>
              <w:rPr>
                <w:bCs/>
                <w:sz w:val="20"/>
              </w:rPr>
            </w:pPr>
          </w:p>
          <w:p w14:paraId="2AB888BD" w14:textId="4C4D4BCC" w:rsidR="0094008B" w:rsidRDefault="0094008B" w:rsidP="0094008B">
            <w:pPr>
              <w:pStyle w:val="NormalWeb"/>
              <w:spacing w:before="0" w:beforeAutospacing="0" w:after="0" w:afterAutospacing="0"/>
              <w:jc w:val="both"/>
            </w:pPr>
          </w:p>
        </w:tc>
        <w:tc>
          <w:tcPr>
            <w:tcW w:w="487" w:type="dxa"/>
          </w:tcPr>
          <w:p w14:paraId="0462787B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</w:t>
            </w:r>
          </w:p>
        </w:tc>
      </w:tr>
      <w:tr w:rsidR="0094008B" w14:paraId="7F946731" w14:textId="77777777" w:rsidTr="0094008B">
        <w:trPr>
          <w:trHeight w:val="20"/>
        </w:trPr>
        <w:tc>
          <w:tcPr>
            <w:tcW w:w="8755" w:type="dxa"/>
          </w:tcPr>
          <w:p w14:paraId="3F7EF244" w14:textId="77777777" w:rsidR="0094008B" w:rsidRPr="009657F9" w:rsidRDefault="0094008B" w:rsidP="0094008B">
            <w:pPr>
              <w:pStyle w:val="NormalWeb"/>
              <w:spacing w:after="0"/>
              <w:jc w:val="both"/>
              <w:rPr>
                <w:bCs/>
                <w:sz w:val="20"/>
              </w:rPr>
            </w:pPr>
            <w:r>
              <w:rPr>
                <w:b/>
                <w:bCs/>
                <w:sz w:val="20"/>
                <w:szCs w:val="18"/>
              </w:rPr>
              <w:t xml:space="preserve">CHAPTER 8 </w:t>
            </w:r>
            <w:r w:rsidRPr="009657F9">
              <w:rPr>
                <w:rFonts w:eastAsiaTheme="minorHAnsi"/>
                <w:b/>
                <w:bCs/>
                <w:sz w:val="20"/>
                <w:szCs w:val="18"/>
                <w:lang w:val="en-IN"/>
              </w:rPr>
              <w:t>CYBER-PHYSICAL SYSTEMS IN HEALTHCARE</w:t>
            </w:r>
            <w:r w:rsidRPr="009657F9">
              <w:rPr>
                <w:bCs/>
                <w:sz w:val="20"/>
              </w:rPr>
              <w:t>...........................</w:t>
            </w:r>
            <w:r>
              <w:rPr>
                <w:bCs/>
                <w:sz w:val="20"/>
              </w:rPr>
              <w:t>.............................</w:t>
            </w:r>
          </w:p>
        </w:tc>
        <w:tc>
          <w:tcPr>
            <w:tcW w:w="487" w:type="dxa"/>
          </w:tcPr>
          <w:p w14:paraId="0420F645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204</w:t>
            </w:r>
          </w:p>
        </w:tc>
      </w:tr>
      <w:tr w:rsidR="0094008B" w14:paraId="38F33ABE" w14:textId="77777777" w:rsidTr="0094008B">
        <w:trPr>
          <w:trHeight w:val="20"/>
        </w:trPr>
        <w:tc>
          <w:tcPr>
            <w:tcW w:w="8755" w:type="dxa"/>
          </w:tcPr>
          <w:p w14:paraId="4B746EF8" w14:textId="2CF2A892" w:rsidR="0094008B" w:rsidRDefault="0094008B" w:rsidP="0094008B">
            <w:pPr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</w:pPr>
            <w:r w:rsidRPr="009657F9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 xml:space="preserve">           M. </w:t>
            </w:r>
            <w:proofErr w:type="spellStart"/>
            <w:r w:rsidRPr="009657F9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>Revathy</w:t>
            </w:r>
            <w:proofErr w:type="spellEnd"/>
            <w:r w:rsidRPr="009657F9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 xml:space="preserve"> and A.S. </w:t>
            </w:r>
            <w:proofErr w:type="spellStart"/>
            <w:r w:rsidRPr="009657F9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>Rakseda</w:t>
            </w:r>
            <w:proofErr w:type="spellEnd"/>
            <w:r w:rsidRPr="009657F9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>Keerthi</w:t>
            </w:r>
          </w:p>
          <w:p w14:paraId="7B47B07E" w14:textId="5B1B901C" w:rsidR="0094008B" w:rsidRPr="009657F9" w:rsidRDefault="0094008B" w:rsidP="0094008B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</w:p>
        </w:tc>
        <w:tc>
          <w:tcPr>
            <w:tcW w:w="487" w:type="dxa"/>
          </w:tcPr>
          <w:p w14:paraId="084ACEFB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4008B" w14:paraId="264FFB3F" w14:textId="77777777" w:rsidTr="0094008B">
        <w:trPr>
          <w:trHeight w:val="20"/>
        </w:trPr>
        <w:tc>
          <w:tcPr>
            <w:tcW w:w="8755" w:type="dxa"/>
          </w:tcPr>
          <w:p w14:paraId="66215068" w14:textId="77777777" w:rsidR="0094008B" w:rsidRPr="009657F9" w:rsidRDefault="0094008B" w:rsidP="0094008B">
            <w:pPr>
              <w:pStyle w:val="NormalWeb"/>
              <w:spacing w:after="0"/>
              <w:jc w:val="both"/>
              <w:rPr>
                <w:bCs/>
                <w:sz w:val="20"/>
              </w:rPr>
            </w:pPr>
            <w:r w:rsidRPr="009657F9">
              <w:rPr>
                <w:rFonts w:eastAsiaTheme="minorHAnsi"/>
                <w:b/>
                <w:bCs/>
                <w:sz w:val="20"/>
                <w:lang w:val="en-IN"/>
              </w:rPr>
              <w:t xml:space="preserve">           INTRODUCTION</w:t>
            </w:r>
            <w:r w:rsidRPr="009657F9">
              <w:rPr>
                <w:bCs/>
                <w:sz w:val="20"/>
              </w:rPr>
              <w:t>.............................................................................................</w:t>
            </w:r>
            <w:r>
              <w:rPr>
                <w:bCs/>
                <w:sz w:val="20"/>
              </w:rPr>
              <w:t>..................................</w:t>
            </w:r>
          </w:p>
        </w:tc>
        <w:tc>
          <w:tcPr>
            <w:tcW w:w="487" w:type="dxa"/>
          </w:tcPr>
          <w:p w14:paraId="27168744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204</w:t>
            </w:r>
          </w:p>
        </w:tc>
      </w:tr>
      <w:tr w:rsidR="0094008B" w:rsidDel="00205BE0" w14:paraId="08B987AA" w14:textId="3C005DCB" w:rsidTr="0094008B">
        <w:trPr>
          <w:trHeight w:val="20"/>
          <w:del w:id="44" w:author="Dr. K. Anitha Kumari PSGCT" w:date="2023-01-05T14:44:00Z"/>
        </w:trPr>
        <w:tc>
          <w:tcPr>
            <w:tcW w:w="8755" w:type="dxa"/>
          </w:tcPr>
          <w:p w14:paraId="21C6E664" w14:textId="273DF647" w:rsidR="0094008B" w:rsidDel="00205BE0" w:rsidRDefault="0094008B" w:rsidP="0094008B">
            <w:pPr>
              <w:pStyle w:val="NormalWeb"/>
              <w:spacing w:before="0" w:beforeAutospacing="0" w:after="0" w:afterAutospacing="0"/>
              <w:ind w:firstLine="567"/>
              <w:jc w:val="both"/>
              <w:rPr>
                <w:del w:id="45" w:author="Dr. K. Anitha Kumari PSGCT" w:date="2023-01-05T14:44:00Z"/>
              </w:rPr>
            </w:pPr>
            <w:del w:id="46" w:author="Dr. K. Anitha Kumari PSGCT" w:date="2023-01-05T14:44:00Z">
              <w:r w:rsidRPr="00295A85" w:rsidDel="00205BE0">
                <w:rPr>
                  <w:rFonts w:eastAsiaTheme="minorHAnsi"/>
                  <w:b/>
                  <w:bCs/>
                  <w:sz w:val="20"/>
                  <w:lang w:val="en-IN"/>
                </w:rPr>
                <w:delText>CURRENT TRENDS</w:delText>
              </w:r>
              <w:r w:rsidDel="00205BE0">
                <w:rPr>
                  <w:bCs/>
                  <w:sz w:val="20"/>
                </w:rPr>
                <w:delText>..............................................................</w:delText>
              </w:r>
              <w:r w:rsidRPr="002F598F" w:rsidDel="00205BE0">
                <w:rPr>
                  <w:bCs/>
                  <w:sz w:val="20"/>
                </w:rPr>
                <w:delText>..</w:delText>
              </w:r>
              <w:r w:rsidDel="00205BE0">
                <w:rPr>
                  <w:bCs/>
                  <w:sz w:val="20"/>
                </w:rPr>
                <w:delText>.</w:delText>
              </w:r>
              <w:r w:rsidRPr="002F598F" w:rsidDel="00205BE0">
                <w:rPr>
                  <w:bCs/>
                  <w:sz w:val="20"/>
                </w:rPr>
                <w:delText>.</w:delText>
              </w:r>
              <w:r w:rsidDel="00205BE0">
                <w:rPr>
                  <w:bCs/>
                  <w:sz w:val="20"/>
                </w:rPr>
                <w:delText>........................................................</w:delText>
              </w:r>
            </w:del>
          </w:p>
        </w:tc>
        <w:tc>
          <w:tcPr>
            <w:tcW w:w="487" w:type="dxa"/>
          </w:tcPr>
          <w:p w14:paraId="66814824" w14:textId="0457EBDE" w:rsidR="0094008B" w:rsidRPr="00A705BB" w:rsidDel="00205BE0" w:rsidRDefault="0094008B" w:rsidP="0094008B">
            <w:pPr>
              <w:rPr>
                <w:del w:id="47" w:author="Dr. K. Anitha Kumari PSGCT" w:date="2023-01-05T14:44:00Z"/>
                <w:rFonts w:ascii="Times New Roman" w:hAnsi="Times New Roman" w:cs="Times New Roman"/>
                <w:sz w:val="18"/>
                <w:szCs w:val="18"/>
              </w:rPr>
            </w:pPr>
            <w:del w:id="48" w:author="Dr. K. Anitha Kumari PSGCT" w:date="2023-01-05T14:44:00Z">
              <w:r w:rsidDel="00205BE0">
                <w:rPr>
                  <w:rFonts w:ascii="Times New Roman" w:hAnsi="Times New Roman" w:cs="Times New Roman"/>
                  <w:sz w:val="18"/>
                  <w:szCs w:val="18"/>
                </w:rPr>
                <w:delText>205</w:delText>
              </w:r>
            </w:del>
          </w:p>
        </w:tc>
      </w:tr>
      <w:tr w:rsidR="0094008B" w:rsidDel="00205BE0" w14:paraId="038985CF" w14:textId="0ED8FE6D" w:rsidTr="0094008B">
        <w:trPr>
          <w:trHeight w:val="20"/>
          <w:del w:id="49" w:author="Dr. K. Anitha Kumari PSGCT" w:date="2023-01-05T14:44:00Z"/>
        </w:trPr>
        <w:tc>
          <w:tcPr>
            <w:tcW w:w="8755" w:type="dxa"/>
          </w:tcPr>
          <w:p w14:paraId="2EE99C9B" w14:textId="368F0B6D" w:rsidR="0094008B" w:rsidDel="00205BE0" w:rsidRDefault="0094008B" w:rsidP="0094008B">
            <w:pPr>
              <w:pStyle w:val="NormalWeb"/>
              <w:spacing w:before="0" w:beforeAutospacing="0" w:after="0" w:afterAutospacing="0"/>
              <w:ind w:left="567"/>
              <w:jc w:val="both"/>
              <w:rPr>
                <w:del w:id="50" w:author="Dr. K. Anitha Kumari PSGCT" w:date="2023-01-05T14:44:00Z"/>
              </w:rPr>
            </w:pPr>
            <w:del w:id="51" w:author="Dr. K. Anitha Kumari PSGCT" w:date="2023-01-05T14:44:00Z">
              <w:r w:rsidRPr="00295A85" w:rsidDel="00205BE0">
                <w:rPr>
                  <w:rFonts w:eastAsiaTheme="minorHAnsi"/>
                  <w:b/>
                  <w:bCs/>
                  <w:sz w:val="20"/>
                  <w:lang w:val="en-IN"/>
                </w:rPr>
                <w:delText>SOFTWARE BASED</w:delText>
              </w:r>
              <w:r w:rsidDel="00205BE0">
                <w:rPr>
                  <w:bCs/>
                  <w:sz w:val="20"/>
                </w:rPr>
                <w:delText>..............................................................</w:delText>
              </w:r>
              <w:r w:rsidRPr="002F598F" w:rsidDel="00205BE0">
                <w:rPr>
                  <w:bCs/>
                  <w:sz w:val="20"/>
                </w:rPr>
                <w:delText>..</w:delText>
              </w:r>
              <w:r w:rsidDel="00205BE0">
                <w:rPr>
                  <w:bCs/>
                  <w:sz w:val="20"/>
                </w:rPr>
                <w:delText>.</w:delText>
              </w:r>
              <w:r w:rsidRPr="002F598F" w:rsidDel="00205BE0">
                <w:rPr>
                  <w:bCs/>
                  <w:sz w:val="20"/>
                </w:rPr>
                <w:delText>.</w:delText>
              </w:r>
              <w:r w:rsidDel="00205BE0">
                <w:rPr>
                  <w:bCs/>
                  <w:sz w:val="20"/>
                </w:rPr>
                <w:delText>........................................................</w:delText>
              </w:r>
            </w:del>
          </w:p>
        </w:tc>
        <w:tc>
          <w:tcPr>
            <w:tcW w:w="487" w:type="dxa"/>
          </w:tcPr>
          <w:p w14:paraId="5329BECC" w14:textId="71316412" w:rsidR="0094008B" w:rsidRPr="00A705BB" w:rsidDel="00205BE0" w:rsidRDefault="0094008B" w:rsidP="0094008B">
            <w:pPr>
              <w:rPr>
                <w:del w:id="52" w:author="Dr. K. Anitha Kumari PSGCT" w:date="2023-01-05T14:44:00Z"/>
                <w:rFonts w:ascii="Times New Roman" w:hAnsi="Times New Roman" w:cs="Times New Roman"/>
                <w:sz w:val="18"/>
                <w:szCs w:val="18"/>
              </w:rPr>
            </w:pPr>
            <w:del w:id="53" w:author="Dr. K. Anitha Kumari PSGCT" w:date="2023-01-05T14:44:00Z">
              <w:r w:rsidDel="00205BE0">
                <w:rPr>
                  <w:rFonts w:ascii="Times New Roman" w:hAnsi="Times New Roman" w:cs="Times New Roman"/>
                  <w:sz w:val="18"/>
                  <w:szCs w:val="18"/>
                </w:rPr>
                <w:delText>205</w:delText>
              </w:r>
            </w:del>
          </w:p>
        </w:tc>
      </w:tr>
      <w:tr w:rsidR="0094008B" w:rsidDel="00205BE0" w14:paraId="2CC20BDF" w14:textId="60850389" w:rsidTr="0094008B">
        <w:trPr>
          <w:trHeight w:val="20"/>
          <w:del w:id="54" w:author="Dr. K. Anitha Kumari PSGCT" w:date="2023-01-05T14:44:00Z"/>
        </w:trPr>
        <w:tc>
          <w:tcPr>
            <w:tcW w:w="8755" w:type="dxa"/>
          </w:tcPr>
          <w:p w14:paraId="001008B2" w14:textId="2C046E2D" w:rsidR="0094008B" w:rsidDel="00205BE0" w:rsidRDefault="0094008B" w:rsidP="0094008B">
            <w:pPr>
              <w:pStyle w:val="NormalWeb"/>
              <w:spacing w:before="0" w:beforeAutospacing="0" w:after="0" w:afterAutospacing="0"/>
              <w:jc w:val="both"/>
              <w:rPr>
                <w:del w:id="55" w:author="Dr. K. Anitha Kumari PSGCT" w:date="2023-01-05T14:44:00Z"/>
              </w:rPr>
            </w:pPr>
            <w:del w:id="56" w:author="Dr. K. Anitha Kumari PSGCT" w:date="2023-01-05T14:44:00Z">
              <w:r w:rsidDel="00205BE0">
                <w:rPr>
                  <w:rFonts w:eastAsiaTheme="minorHAnsi"/>
                  <w:b/>
                  <w:bCs/>
                  <w:sz w:val="20"/>
                  <w:lang w:val="en-IN"/>
                </w:rPr>
                <w:delText xml:space="preserve">            </w:delText>
              </w:r>
              <w:r w:rsidRPr="00CC2550" w:rsidDel="00205BE0">
                <w:rPr>
                  <w:rFonts w:eastAsiaTheme="minorHAnsi"/>
                  <w:b/>
                  <w:bCs/>
                  <w:sz w:val="20"/>
                  <w:lang w:val="en-IN"/>
                </w:rPr>
                <w:delText>INCREASED CONNECTIVITY</w:delText>
              </w:r>
              <w:r w:rsidDel="00205BE0">
                <w:rPr>
                  <w:bCs/>
                  <w:sz w:val="20"/>
                </w:rPr>
                <w:delText>..............................................</w:delText>
              </w:r>
              <w:r w:rsidRPr="002F598F" w:rsidDel="00205BE0">
                <w:rPr>
                  <w:bCs/>
                  <w:sz w:val="20"/>
                </w:rPr>
                <w:delText>..</w:delText>
              </w:r>
              <w:r w:rsidDel="00205BE0">
                <w:rPr>
                  <w:bCs/>
                  <w:sz w:val="20"/>
                </w:rPr>
                <w:delText>.</w:delText>
              </w:r>
              <w:r w:rsidRPr="002F598F" w:rsidDel="00205BE0">
                <w:rPr>
                  <w:bCs/>
                  <w:sz w:val="20"/>
                </w:rPr>
                <w:delText>.</w:delText>
              </w:r>
              <w:r w:rsidDel="00205BE0">
                <w:rPr>
                  <w:bCs/>
                  <w:sz w:val="20"/>
                </w:rPr>
                <w:delText>....................................................</w:delText>
              </w:r>
            </w:del>
          </w:p>
        </w:tc>
        <w:tc>
          <w:tcPr>
            <w:tcW w:w="487" w:type="dxa"/>
          </w:tcPr>
          <w:p w14:paraId="022A5315" w14:textId="3D78DB62" w:rsidR="0094008B" w:rsidRPr="00A705BB" w:rsidDel="00205BE0" w:rsidRDefault="0094008B" w:rsidP="0094008B">
            <w:pPr>
              <w:rPr>
                <w:del w:id="57" w:author="Dr. K. Anitha Kumari PSGCT" w:date="2023-01-05T14:44:00Z"/>
                <w:rFonts w:ascii="Times New Roman" w:hAnsi="Times New Roman" w:cs="Times New Roman"/>
                <w:sz w:val="18"/>
                <w:szCs w:val="18"/>
              </w:rPr>
            </w:pPr>
            <w:del w:id="58" w:author="Dr. K. Anitha Kumari PSGCT" w:date="2023-01-05T14:44:00Z">
              <w:r w:rsidDel="00205BE0">
                <w:rPr>
                  <w:rFonts w:ascii="Times New Roman" w:hAnsi="Times New Roman" w:cs="Times New Roman"/>
                  <w:sz w:val="18"/>
                  <w:szCs w:val="18"/>
                </w:rPr>
                <w:delText>206</w:delText>
              </w:r>
            </w:del>
          </w:p>
        </w:tc>
      </w:tr>
      <w:tr w:rsidR="0094008B" w:rsidDel="00205BE0" w14:paraId="3FC7D54E" w14:textId="5A8F9378" w:rsidTr="0094008B">
        <w:trPr>
          <w:trHeight w:val="20"/>
          <w:del w:id="59" w:author="Dr. K. Anitha Kumari PSGCT" w:date="2023-01-05T14:44:00Z"/>
        </w:trPr>
        <w:tc>
          <w:tcPr>
            <w:tcW w:w="8755" w:type="dxa"/>
          </w:tcPr>
          <w:p w14:paraId="729A6251" w14:textId="5AD09821" w:rsidR="0094008B" w:rsidDel="00205BE0" w:rsidRDefault="0094008B" w:rsidP="0094008B">
            <w:pPr>
              <w:pStyle w:val="NormalWeb"/>
              <w:spacing w:before="0" w:beforeAutospacing="0" w:after="0" w:afterAutospacing="0"/>
              <w:ind w:firstLine="567"/>
              <w:jc w:val="both"/>
              <w:rPr>
                <w:del w:id="60" w:author="Dr. K. Anitha Kumari PSGCT" w:date="2023-01-05T14:44:00Z"/>
              </w:rPr>
            </w:pPr>
            <w:del w:id="61" w:author="Dr. K. Anitha Kumari PSGCT" w:date="2023-01-05T14:44:00Z">
              <w:r w:rsidRPr="00CC2550" w:rsidDel="00205BE0">
                <w:rPr>
                  <w:rFonts w:eastAsiaTheme="minorHAnsi"/>
                  <w:b/>
                  <w:bCs/>
                  <w:sz w:val="20"/>
                  <w:lang w:val="en-IN"/>
                </w:rPr>
                <w:delText>CONTINUOUS MONITORING</w:delText>
              </w:r>
              <w:r w:rsidDel="00205BE0">
                <w:rPr>
                  <w:bCs/>
                  <w:sz w:val="20"/>
                </w:rPr>
                <w:delText>.............................................</w:delText>
              </w:r>
              <w:r w:rsidRPr="002F598F" w:rsidDel="00205BE0">
                <w:rPr>
                  <w:bCs/>
                  <w:sz w:val="20"/>
                </w:rPr>
                <w:delText>..</w:delText>
              </w:r>
              <w:r w:rsidDel="00205BE0">
                <w:rPr>
                  <w:bCs/>
                  <w:sz w:val="20"/>
                </w:rPr>
                <w:delText>.</w:delText>
              </w:r>
              <w:r w:rsidRPr="002F598F" w:rsidDel="00205BE0">
                <w:rPr>
                  <w:bCs/>
                  <w:sz w:val="20"/>
                </w:rPr>
                <w:delText>.</w:delText>
              </w:r>
              <w:r w:rsidDel="00205BE0">
                <w:rPr>
                  <w:bCs/>
                  <w:sz w:val="20"/>
                </w:rPr>
                <w:delText>......................................................</w:delText>
              </w:r>
            </w:del>
          </w:p>
        </w:tc>
        <w:tc>
          <w:tcPr>
            <w:tcW w:w="487" w:type="dxa"/>
          </w:tcPr>
          <w:p w14:paraId="27BAAE92" w14:textId="4BAD8336" w:rsidR="0094008B" w:rsidRPr="00A705BB" w:rsidDel="00205BE0" w:rsidRDefault="0094008B" w:rsidP="0094008B">
            <w:pPr>
              <w:rPr>
                <w:del w:id="62" w:author="Dr. K. Anitha Kumari PSGCT" w:date="2023-01-05T14:44:00Z"/>
                <w:rFonts w:ascii="Times New Roman" w:hAnsi="Times New Roman" w:cs="Times New Roman"/>
                <w:sz w:val="18"/>
                <w:szCs w:val="18"/>
              </w:rPr>
            </w:pPr>
            <w:del w:id="63" w:author="Dr. K. Anitha Kumari PSGCT" w:date="2023-01-05T14:44:00Z">
              <w:r w:rsidDel="00205BE0">
                <w:rPr>
                  <w:rFonts w:ascii="Times New Roman" w:hAnsi="Times New Roman" w:cs="Times New Roman"/>
                  <w:sz w:val="18"/>
                  <w:szCs w:val="18"/>
                </w:rPr>
                <w:delText>206</w:delText>
              </w:r>
            </w:del>
          </w:p>
        </w:tc>
      </w:tr>
      <w:tr w:rsidR="0094008B" w:rsidDel="00205BE0" w14:paraId="41E7C578" w14:textId="1AB3AD2E" w:rsidTr="0094008B">
        <w:trPr>
          <w:trHeight w:val="20"/>
          <w:del w:id="64" w:author="Dr. K. Anitha Kumari PSGCT" w:date="2023-01-05T14:44:00Z"/>
        </w:trPr>
        <w:tc>
          <w:tcPr>
            <w:tcW w:w="8755" w:type="dxa"/>
          </w:tcPr>
          <w:p w14:paraId="1E4D92C6" w14:textId="1677425D" w:rsidR="0094008B" w:rsidDel="00205BE0" w:rsidRDefault="0094008B" w:rsidP="0094008B">
            <w:pPr>
              <w:pStyle w:val="NormalWeb"/>
              <w:spacing w:before="0" w:beforeAutospacing="0" w:after="0" w:afterAutospacing="0"/>
              <w:ind w:firstLine="567"/>
              <w:jc w:val="both"/>
              <w:rPr>
                <w:del w:id="65" w:author="Dr. K. Anitha Kumari PSGCT" w:date="2023-01-05T14:44:00Z"/>
              </w:rPr>
            </w:pPr>
            <w:del w:id="66" w:author="Dr. K. Anitha Kumari PSGCT" w:date="2023-01-05T14:44:00Z">
              <w:r w:rsidRPr="00CC2550" w:rsidDel="00205BE0">
                <w:rPr>
                  <w:rFonts w:eastAsiaTheme="minorHAnsi"/>
                  <w:b/>
                  <w:bCs/>
                  <w:sz w:val="20"/>
                  <w:lang w:val="en-IN"/>
                </w:rPr>
                <w:delText>PHYSIOLOGICALLY CLOSED LOOP SYSTEMS</w:delText>
              </w:r>
              <w:r w:rsidDel="00205BE0">
                <w:rPr>
                  <w:bCs/>
                  <w:sz w:val="20"/>
                </w:rPr>
                <w:delText>..............</w:delText>
              </w:r>
              <w:r w:rsidRPr="002F598F" w:rsidDel="00205BE0">
                <w:rPr>
                  <w:bCs/>
                  <w:sz w:val="20"/>
                </w:rPr>
                <w:delText>..</w:delText>
              </w:r>
              <w:r w:rsidDel="00205BE0">
                <w:rPr>
                  <w:bCs/>
                  <w:sz w:val="20"/>
                </w:rPr>
                <w:delText>.</w:delText>
              </w:r>
              <w:r w:rsidRPr="002F598F" w:rsidDel="00205BE0">
                <w:rPr>
                  <w:bCs/>
                  <w:sz w:val="20"/>
                </w:rPr>
                <w:delText>.</w:delText>
              </w:r>
              <w:r w:rsidDel="00205BE0">
                <w:rPr>
                  <w:bCs/>
                  <w:sz w:val="20"/>
                </w:rPr>
                <w:delText>....................................................</w:delText>
              </w:r>
            </w:del>
          </w:p>
        </w:tc>
        <w:tc>
          <w:tcPr>
            <w:tcW w:w="487" w:type="dxa"/>
          </w:tcPr>
          <w:p w14:paraId="21046D74" w14:textId="5943D79E" w:rsidR="0094008B" w:rsidRPr="00A705BB" w:rsidDel="00205BE0" w:rsidRDefault="0094008B" w:rsidP="0094008B">
            <w:pPr>
              <w:rPr>
                <w:del w:id="67" w:author="Dr. K. Anitha Kumari PSGCT" w:date="2023-01-05T14:44:00Z"/>
                <w:rFonts w:ascii="Times New Roman" w:hAnsi="Times New Roman" w:cs="Times New Roman"/>
                <w:sz w:val="18"/>
                <w:szCs w:val="18"/>
              </w:rPr>
            </w:pPr>
            <w:del w:id="68" w:author="Dr. K. Anitha Kumari PSGCT" w:date="2023-01-05T14:44:00Z">
              <w:r w:rsidDel="00205BE0">
                <w:rPr>
                  <w:rFonts w:ascii="Times New Roman" w:hAnsi="Times New Roman" w:cs="Times New Roman"/>
                  <w:sz w:val="18"/>
                  <w:szCs w:val="18"/>
                </w:rPr>
                <w:delText>206</w:delText>
              </w:r>
            </w:del>
          </w:p>
        </w:tc>
      </w:tr>
      <w:tr w:rsidR="0094008B" w14:paraId="6244A2AE" w14:textId="77777777" w:rsidTr="0094008B">
        <w:trPr>
          <w:trHeight w:val="20"/>
        </w:trPr>
        <w:tc>
          <w:tcPr>
            <w:tcW w:w="8755" w:type="dxa"/>
          </w:tcPr>
          <w:p w14:paraId="738F6DA0" w14:textId="4A160B3F" w:rsidR="0094008B" w:rsidRPr="00B65F9D" w:rsidRDefault="00205BE0" w:rsidP="0094008B">
            <w:pPr>
              <w:ind w:firstLine="567"/>
              <w:jc w:val="both"/>
              <w:rPr>
                <w:bCs/>
                <w:sz w:val="20"/>
              </w:rPr>
            </w:pPr>
            <w:r w:rsidRPr="00205BE0">
              <w:rPr>
                <w:rFonts w:ascii="Times New Roman" w:hAnsi="Times New Roman" w:cs="Times New Roman"/>
                <w:b/>
                <w:sz w:val="20"/>
                <w:szCs w:val="24"/>
                <w:rPrChange w:id="69" w:author="Dr. K. Anitha Kumari PSGCT" w:date="2023-01-05T14:44:00Z">
                  <w:rPr>
                    <w:rFonts w:ascii="Times New Roman" w:hAnsi="Times New Roman" w:cs="Times New Roman"/>
                    <w:bCs/>
                    <w:sz w:val="20"/>
                    <w:szCs w:val="24"/>
                  </w:rPr>
                </w:rPrChange>
              </w:rPr>
              <w:t>TAXONOMY</w:t>
            </w:r>
            <w:r w:rsidR="0094008B" w:rsidRPr="00B65F9D">
              <w:rPr>
                <w:rFonts w:ascii="Times New Roman" w:hAnsi="Times New Roman" w:cs="Times New Roman"/>
                <w:bCs/>
                <w:sz w:val="20"/>
                <w:szCs w:val="24"/>
              </w:rPr>
              <w:t>.....</w:t>
            </w:r>
            <w:del w:id="70" w:author="Dr. K. Anitha Kumari PSGCT" w:date="2023-01-05T14:44:00Z">
              <w:r w:rsidR="0094008B" w:rsidRPr="00B65F9D" w:rsidDel="00205BE0">
                <w:rPr>
                  <w:rFonts w:ascii="Times New Roman" w:hAnsi="Times New Roman" w:cs="Times New Roman"/>
                  <w:bCs/>
                  <w:sz w:val="20"/>
                  <w:szCs w:val="24"/>
                </w:rPr>
                <w:delText>.......</w:delText>
              </w:r>
            </w:del>
            <w:r w:rsidR="0094008B" w:rsidRPr="00B65F9D"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................................</w:t>
            </w:r>
            <w:r w:rsidR="0094008B" w:rsidRPr="00B65F9D">
              <w:rPr>
                <w:bCs/>
                <w:sz w:val="20"/>
              </w:rPr>
              <w:t>........................</w:t>
            </w:r>
            <w:r w:rsidR="0094008B" w:rsidRPr="00B65F9D">
              <w:rPr>
                <w:rFonts w:ascii="Times New Roman" w:hAnsi="Times New Roman" w:cs="Times New Roman"/>
                <w:bCs/>
                <w:sz w:val="20"/>
                <w:szCs w:val="24"/>
              </w:rPr>
              <w:t>......</w:t>
            </w:r>
            <w:r w:rsidR="0094008B" w:rsidRPr="00B65F9D">
              <w:rPr>
                <w:bCs/>
                <w:sz w:val="20"/>
              </w:rPr>
              <w:t>....</w:t>
            </w:r>
            <w:r w:rsidR="0094008B" w:rsidRPr="00B65F9D">
              <w:rPr>
                <w:rFonts w:ascii="Times New Roman" w:hAnsi="Times New Roman" w:cs="Times New Roman"/>
                <w:bCs/>
                <w:sz w:val="20"/>
                <w:szCs w:val="24"/>
              </w:rPr>
              <w:t>......................................................</w:t>
            </w:r>
            <w:r w:rsidR="0094008B" w:rsidRPr="00B65F9D">
              <w:rPr>
                <w:bCs/>
                <w:sz w:val="20"/>
              </w:rPr>
              <w:t>.</w:t>
            </w:r>
            <w:r w:rsidR="0094008B" w:rsidRPr="00B65F9D">
              <w:rPr>
                <w:rFonts w:ascii="Times New Roman" w:hAnsi="Times New Roman" w:cs="Times New Roman"/>
                <w:bCs/>
                <w:sz w:val="20"/>
                <w:szCs w:val="24"/>
              </w:rPr>
              <w:t>.</w:t>
            </w:r>
            <w:r w:rsidR="0094008B">
              <w:rPr>
                <w:bCs/>
                <w:sz w:val="20"/>
              </w:rPr>
              <w:t>.......</w:t>
            </w:r>
          </w:p>
        </w:tc>
        <w:tc>
          <w:tcPr>
            <w:tcW w:w="487" w:type="dxa"/>
          </w:tcPr>
          <w:p w14:paraId="606D7594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207</w:t>
            </w:r>
          </w:p>
        </w:tc>
      </w:tr>
      <w:tr w:rsidR="0094008B" w14:paraId="23BB0544" w14:textId="77777777" w:rsidTr="0094008B">
        <w:trPr>
          <w:trHeight w:val="20"/>
        </w:trPr>
        <w:tc>
          <w:tcPr>
            <w:tcW w:w="8755" w:type="dxa"/>
          </w:tcPr>
          <w:p w14:paraId="7E21C6F9" w14:textId="08BC7320" w:rsidR="0094008B" w:rsidRPr="00205BE0" w:rsidRDefault="00205BE0" w:rsidP="0094008B">
            <w:pPr>
              <w:pStyle w:val="NormalWeb"/>
              <w:spacing w:after="0"/>
              <w:jc w:val="both"/>
              <w:rPr>
                <w:sz w:val="20"/>
              </w:rPr>
            </w:pPr>
            <w:r w:rsidRPr="00205BE0">
              <w:rPr>
                <w:rFonts w:eastAsiaTheme="minorHAnsi"/>
                <w:sz w:val="20"/>
                <w:lang w:val="en-IN"/>
              </w:rPr>
              <w:t xml:space="preserve">          </w:t>
            </w:r>
            <w:ins w:id="71" w:author="Dr. K. Anitha Kumari PSGCT" w:date="2023-01-05T14:45:00Z">
              <w:r>
                <w:rPr>
                  <w:rFonts w:eastAsiaTheme="minorHAnsi"/>
                  <w:sz w:val="20"/>
                  <w:lang w:val="en-IN"/>
                </w:rPr>
                <w:t xml:space="preserve"> </w:t>
              </w:r>
            </w:ins>
            <w:r w:rsidRPr="00205BE0">
              <w:rPr>
                <w:rFonts w:eastAsiaTheme="minorHAnsi"/>
                <w:sz w:val="20"/>
                <w:lang w:val="en-IN"/>
              </w:rPr>
              <w:t>Application</w:t>
            </w:r>
            <w:r w:rsidRPr="00205BE0">
              <w:rPr>
                <w:sz w:val="20"/>
              </w:rPr>
              <w:t>....................................................................................................................................</w:t>
            </w:r>
            <w:ins w:id="72" w:author="Dr. K. Anitha Kumari PSGCT" w:date="2023-01-05T14:50:00Z">
              <w:r>
                <w:rPr>
                  <w:sz w:val="20"/>
                </w:rPr>
                <w:t>........</w:t>
              </w:r>
            </w:ins>
          </w:p>
        </w:tc>
        <w:tc>
          <w:tcPr>
            <w:tcW w:w="487" w:type="dxa"/>
          </w:tcPr>
          <w:p w14:paraId="70DB2F85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207</w:t>
            </w:r>
          </w:p>
        </w:tc>
      </w:tr>
      <w:tr w:rsidR="0094008B" w14:paraId="31D13F3A" w14:textId="77777777" w:rsidTr="0094008B">
        <w:trPr>
          <w:trHeight w:val="20"/>
        </w:trPr>
        <w:tc>
          <w:tcPr>
            <w:tcW w:w="8755" w:type="dxa"/>
          </w:tcPr>
          <w:p w14:paraId="58C5D698" w14:textId="16578EEB" w:rsidR="0094008B" w:rsidRPr="00205BE0" w:rsidRDefault="00205BE0" w:rsidP="0094008B">
            <w:pPr>
              <w:pStyle w:val="NormalWeb"/>
              <w:spacing w:after="0"/>
              <w:jc w:val="both"/>
              <w:rPr>
                <w:rFonts w:eastAsiaTheme="minorHAnsi"/>
                <w:sz w:val="20"/>
                <w:rPrChange w:id="73" w:author="Dr. K. Anitha Kumari PSGCT" w:date="2023-01-05T14:45:00Z">
                  <w:rPr>
                    <w:rFonts w:eastAsiaTheme="minorHAnsi"/>
                    <w:b/>
                    <w:bCs/>
                    <w:sz w:val="20"/>
                  </w:rPr>
                </w:rPrChange>
              </w:rPr>
            </w:pPr>
            <w:r w:rsidRPr="00205BE0">
              <w:rPr>
                <w:rFonts w:eastAsiaTheme="minorHAnsi"/>
                <w:sz w:val="20"/>
                <w:lang w:val="en-IN"/>
              </w:rPr>
              <w:t xml:space="preserve">          </w:t>
            </w:r>
            <w:ins w:id="74" w:author="Dr. K. Anitha Kumari PSGCT" w:date="2023-01-05T14:45:00Z">
              <w:r>
                <w:rPr>
                  <w:rFonts w:eastAsiaTheme="minorHAnsi"/>
                  <w:sz w:val="20"/>
                  <w:lang w:val="en-IN"/>
                </w:rPr>
                <w:t xml:space="preserve"> </w:t>
              </w:r>
            </w:ins>
            <w:r w:rsidRPr="00205BE0">
              <w:rPr>
                <w:rFonts w:eastAsiaTheme="minorHAnsi"/>
                <w:sz w:val="20"/>
                <w:lang w:val="en-IN"/>
              </w:rPr>
              <w:t>Assisted</w:t>
            </w:r>
            <w:r w:rsidRPr="00205BE0">
              <w:rPr>
                <w:sz w:val="20"/>
              </w:rPr>
              <w:t>.............................................................................................................................................</w:t>
            </w:r>
            <w:ins w:id="75" w:author="Dr. K. Anitha Kumari PSGCT" w:date="2023-01-05T14:50:00Z">
              <w:r>
                <w:rPr>
                  <w:sz w:val="20"/>
                </w:rPr>
                <w:t>....</w:t>
              </w:r>
            </w:ins>
          </w:p>
        </w:tc>
        <w:tc>
          <w:tcPr>
            <w:tcW w:w="487" w:type="dxa"/>
          </w:tcPr>
          <w:p w14:paraId="38C67DB4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208</w:t>
            </w:r>
          </w:p>
        </w:tc>
      </w:tr>
      <w:tr w:rsidR="0094008B" w14:paraId="32DF08DD" w14:textId="77777777" w:rsidTr="0094008B">
        <w:trPr>
          <w:trHeight w:val="20"/>
        </w:trPr>
        <w:tc>
          <w:tcPr>
            <w:tcW w:w="8755" w:type="dxa"/>
          </w:tcPr>
          <w:p w14:paraId="43736FEF" w14:textId="10A369E0" w:rsidR="0094008B" w:rsidRPr="00205BE0" w:rsidRDefault="00205BE0" w:rsidP="0094008B">
            <w:pPr>
              <w:pStyle w:val="NormalWeb"/>
              <w:spacing w:after="0"/>
              <w:ind w:firstLine="567"/>
              <w:jc w:val="both"/>
              <w:rPr>
                <w:rFonts w:eastAsiaTheme="minorHAnsi"/>
                <w:sz w:val="20"/>
                <w:rPrChange w:id="76" w:author="Dr. K. Anitha Kumari PSGCT" w:date="2023-01-05T14:45:00Z">
                  <w:rPr>
                    <w:rFonts w:eastAsiaTheme="minorHAnsi"/>
                    <w:b/>
                    <w:bCs/>
                    <w:sz w:val="20"/>
                  </w:rPr>
                </w:rPrChange>
              </w:rPr>
            </w:pPr>
            <w:r w:rsidRPr="00205BE0">
              <w:rPr>
                <w:rFonts w:eastAsiaTheme="minorHAnsi"/>
                <w:sz w:val="20"/>
                <w:lang w:val="en-IN"/>
              </w:rPr>
              <w:t>Controlled</w:t>
            </w:r>
            <w:r w:rsidRPr="00205BE0">
              <w:rPr>
                <w:sz w:val="20"/>
              </w:rPr>
              <w:t>..................................................................................................................................</w:t>
            </w:r>
            <w:ins w:id="77" w:author="Dr. K. Anitha Kumari PSGCT" w:date="2023-01-05T14:50:00Z">
              <w:r>
                <w:rPr>
                  <w:sz w:val="20"/>
                </w:rPr>
                <w:t>...........</w:t>
              </w:r>
            </w:ins>
          </w:p>
        </w:tc>
        <w:tc>
          <w:tcPr>
            <w:tcW w:w="487" w:type="dxa"/>
          </w:tcPr>
          <w:p w14:paraId="3E99F1D3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208</w:t>
            </w:r>
          </w:p>
        </w:tc>
      </w:tr>
      <w:tr w:rsidR="0094008B" w14:paraId="1416E030" w14:textId="77777777" w:rsidTr="0094008B">
        <w:trPr>
          <w:trHeight w:val="20"/>
        </w:trPr>
        <w:tc>
          <w:tcPr>
            <w:tcW w:w="8755" w:type="dxa"/>
          </w:tcPr>
          <w:p w14:paraId="3163DEA0" w14:textId="5D65BC54" w:rsidR="0094008B" w:rsidRPr="00205BE0" w:rsidRDefault="00205BE0" w:rsidP="0094008B">
            <w:pPr>
              <w:pStyle w:val="NormalWeb"/>
              <w:spacing w:after="0"/>
              <w:ind w:firstLine="567"/>
              <w:jc w:val="both"/>
              <w:rPr>
                <w:rFonts w:eastAsiaTheme="minorHAnsi"/>
                <w:sz w:val="20"/>
                <w:rPrChange w:id="78" w:author="Dr. K. Anitha Kumari PSGCT" w:date="2023-01-05T14:45:00Z">
                  <w:rPr>
                    <w:rFonts w:eastAsiaTheme="minorHAnsi"/>
                    <w:b/>
                    <w:bCs/>
                    <w:sz w:val="20"/>
                  </w:rPr>
                </w:rPrChange>
              </w:rPr>
            </w:pPr>
            <w:r w:rsidRPr="00205BE0">
              <w:rPr>
                <w:rFonts w:eastAsiaTheme="minorHAnsi"/>
                <w:sz w:val="20"/>
                <w:lang w:val="en-IN"/>
              </w:rPr>
              <w:t>Computation</w:t>
            </w:r>
            <w:r w:rsidRPr="00205BE0">
              <w:rPr>
                <w:sz w:val="20"/>
              </w:rPr>
              <w:t>................................................................................................................................</w:t>
            </w:r>
            <w:ins w:id="79" w:author="Dr. K. Anitha Kumari PSGCT" w:date="2023-01-05T14:50:00Z">
              <w:r>
                <w:rPr>
                  <w:sz w:val="20"/>
                </w:rPr>
                <w:t>..........</w:t>
              </w:r>
            </w:ins>
          </w:p>
        </w:tc>
        <w:tc>
          <w:tcPr>
            <w:tcW w:w="487" w:type="dxa"/>
          </w:tcPr>
          <w:p w14:paraId="5F607FE2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208</w:t>
            </w:r>
          </w:p>
        </w:tc>
      </w:tr>
      <w:tr w:rsidR="0094008B" w14:paraId="3D2CB880" w14:textId="77777777" w:rsidTr="0094008B">
        <w:trPr>
          <w:trHeight w:val="20"/>
        </w:trPr>
        <w:tc>
          <w:tcPr>
            <w:tcW w:w="8755" w:type="dxa"/>
          </w:tcPr>
          <w:p w14:paraId="4CA3582B" w14:textId="59491681" w:rsidR="0094008B" w:rsidRPr="00205BE0" w:rsidRDefault="00205BE0" w:rsidP="0094008B">
            <w:pPr>
              <w:pStyle w:val="NormalWeb"/>
              <w:spacing w:after="0"/>
              <w:ind w:left="567" w:hanging="567"/>
              <w:jc w:val="both"/>
              <w:rPr>
                <w:rFonts w:eastAsiaTheme="minorHAnsi"/>
                <w:sz w:val="20"/>
                <w:rPrChange w:id="80" w:author="Dr. K. Anitha Kumari PSGCT" w:date="2023-01-05T14:45:00Z">
                  <w:rPr>
                    <w:rFonts w:eastAsiaTheme="minorHAnsi"/>
                    <w:b/>
                    <w:bCs/>
                    <w:sz w:val="20"/>
                  </w:rPr>
                </w:rPrChange>
              </w:rPr>
            </w:pPr>
            <w:r w:rsidRPr="00205BE0">
              <w:rPr>
                <w:rFonts w:eastAsiaTheme="minorHAnsi"/>
                <w:sz w:val="20"/>
                <w:lang w:val="en-IN"/>
              </w:rPr>
              <w:t xml:space="preserve">           Modelling</w:t>
            </w:r>
            <w:r w:rsidRPr="00205BE0">
              <w:rPr>
                <w:sz w:val="20"/>
              </w:rPr>
              <w:t>......................................................................................................................................</w:t>
            </w:r>
            <w:ins w:id="81" w:author="Dr. K. Anitha Kumari PSGCT" w:date="2023-01-05T14:50:00Z">
              <w:r>
                <w:rPr>
                  <w:sz w:val="20"/>
                </w:rPr>
                <w:t>.........</w:t>
              </w:r>
            </w:ins>
          </w:p>
        </w:tc>
        <w:tc>
          <w:tcPr>
            <w:tcW w:w="487" w:type="dxa"/>
          </w:tcPr>
          <w:p w14:paraId="317A5572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208</w:t>
            </w:r>
          </w:p>
        </w:tc>
      </w:tr>
      <w:tr w:rsidR="0094008B" w14:paraId="26D3C498" w14:textId="77777777" w:rsidTr="0094008B">
        <w:trPr>
          <w:trHeight w:val="20"/>
        </w:trPr>
        <w:tc>
          <w:tcPr>
            <w:tcW w:w="8755" w:type="dxa"/>
          </w:tcPr>
          <w:p w14:paraId="77AEE847" w14:textId="01665FAB" w:rsidR="0094008B" w:rsidRPr="00205BE0" w:rsidRDefault="00205BE0" w:rsidP="0094008B">
            <w:pPr>
              <w:pStyle w:val="NormalWeb"/>
              <w:spacing w:after="0"/>
              <w:ind w:left="567" w:hanging="567"/>
              <w:jc w:val="both"/>
              <w:rPr>
                <w:rFonts w:eastAsiaTheme="minorHAnsi"/>
                <w:sz w:val="20"/>
                <w:rPrChange w:id="82" w:author="Dr. K. Anitha Kumari PSGCT" w:date="2023-01-05T14:45:00Z">
                  <w:rPr>
                    <w:rFonts w:eastAsiaTheme="minorHAnsi"/>
                    <w:b/>
                    <w:bCs/>
                    <w:sz w:val="20"/>
                  </w:rPr>
                </w:rPrChange>
              </w:rPr>
            </w:pPr>
            <w:r w:rsidRPr="00205BE0">
              <w:rPr>
                <w:rFonts w:eastAsiaTheme="minorHAnsi"/>
                <w:sz w:val="20"/>
                <w:lang w:val="en-IN"/>
              </w:rPr>
              <w:t xml:space="preserve">           Monitoring</w:t>
            </w:r>
            <w:r w:rsidRPr="00205BE0">
              <w:rPr>
                <w:sz w:val="20"/>
              </w:rPr>
              <w:t>...................................................................................................................................</w:t>
            </w:r>
            <w:ins w:id="83" w:author="Dr. K. Anitha Kumari PSGCT" w:date="2023-01-05T14:50:00Z">
              <w:r>
                <w:rPr>
                  <w:sz w:val="20"/>
                </w:rPr>
                <w:t>..........</w:t>
              </w:r>
            </w:ins>
          </w:p>
        </w:tc>
        <w:tc>
          <w:tcPr>
            <w:tcW w:w="487" w:type="dxa"/>
          </w:tcPr>
          <w:p w14:paraId="0C11ED92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209</w:t>
            </w:r>
          </w:p>
        </w:tc>
      </w:tr>
      <w:tr w:rsidR="0094008B" w14:paraId="237B3DA2" w14:textId="77777777" w:rsidTr="0094008B">
        <w:trPr>
          <w:trHeight w:val="20"/>
        </w:trPr>
        <w:tc>
          <w:tcPr>
            <w:tcW w:w="8755" w:type="dxa"/>
          </w:tcPr>
          <w:p w14:paraId="2529CACB" w14:textId="0CD3F10F" w:rsidR="0094008B" w:rsidRPr="00205BE0" w:rsidRDefault="00205BE0" w:rsidP="0094008B">
            <w:pPr>
              <w:pStyle w:val="NormalWeb"/>
              <w:spacing w:after="0"/>
              <w:ind w:left="567" w:hanging="567"/>
              <w:jc w:val="both"/>
              <w:rPr>
                <w:sz w:val="20"/>
              </w:rPr>
            </w:pPr>
            <w:r w:rsidRPr="00205BE0">
              <w:rPr>
                <w:rFonts w:eastAsiaTheme="minorHAnsi"/>
                <w:sz w:val="20"/>
                <w:lang w:val="en-IN"/>
              </w:rPr>
              <w:t xml:space="preserve">           Communication</w:t>
            </w:r>
            <w:r w:rsidRPr="00205BE0">
              <w:rPr>
                <w:sz w:val="20"/>
              </w:rPr>
              <w:t>..........................................................................................................................</w:t>
            </w:r>
            <w:ins w:id="84" w:author="Dr. K. Anitha Kumari PSGCT" w:date="2023-01-05T14:50:00Z">
              <w:r>
                <w:rPr>
                  <w:sz w:val="20"/>
                </w:rPr>
                <w:t>...........</w:t>
              </w:r>
            </w:ins>
          </w:p>
        </w:tc>
        <w:tc>
          <w:tcPr>
            <w:tcW w:w="487" w:type="dxa"/>
          </w:tcPr>
          <w:p w14:paraId="4F55A3D7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209</w:t>
            </w:r>
          </w:p>
        </w:tc>
      </w:tr>
      <w:tr w:rsidR="0094008B" w14:paraId="5E0569B5" w14:textId="77777777" w:rsidTr="0094008B">
        <w:trPr>
          <w:trHeight w:val="20"/>
        </w:trPr>
        <w:tc>
          <w:tcPr>
            <w:tcW w:w="8755" w:type="dxa"/>
          </w:tcPr>
          <w:p w14:paraId="49F8311D" w14:textId="4F500B2F" w:rsidR="0094008B" w:rsidRPr="00205BE0" w:rsidRDefault="00205BE0" w:rsidP="0094008B">
            <w:pPr>
              <w:pStyle w:val="NormalWeb"/>
              <w:spacing w:before="0" w:beforeAutospacing="0" w:after="0" w:afterAutospacing="0"/>
              <w:ind w:left="567" w:hanging="567"/>
              <w:jc w:val="both"/>
              <w:rPr>
                <w:rFonts w:eastAsiaTheme="minorHAnsi"/>
                <w:sz w:val="20"/>
                <w:rPrChange w:id="85" w:author="Dr. K. Anitha Kumari PSGCT" w:date="2023-01-05T14:45:00Z">
                  <w:rPr>
                    <w:rFonts w:eastAsiaTheme="minorHAnsi"/>
                    <w:b/>
                    <w:bCs/>
                    <w:sz w:val="20"/>
                  </w:rPr>
                </w:rPrChange>
              </w:rPr>
            </w:pPr>
            <w:r w:rsidRPr="00205BE0">
              <w:rPr>
                <w:rFonts w:eastAsiaTheme="minorHAnsi"/>
                <w:sz w:val="20"/>
                <w:lang w:val="en-IN"/>
              </w:rPr>
              <w:t xml:space="preserve">           Scheduling</w:t>
            </w:r>
            <w:r w:rsidRPr="00205BE0">
              <w:rPr>
                <w:sz w:val="20"/>
              </w:rPr>
              <w:t>....................................................................................................................................</w:t>
            </w:r>
            <w:ins w:id="86" w:author="Dr. K. Anitha Kumari PSGCT" w:date="2023-01-05T14:50:00Z">
              <w:r>
                <w:rPr>
                  <w:sz w:val="20"/>
                </w:rPr>
                <w:t>.........</w:t>
              </w:r>
            </w:ins>
          </w:p>
        </w:tc>
        <w:tc>
          <w:tcPr>
            <w:tcW w:w="487" w:type="dxa"/>
          </w:tcPr>
          <w:p w14:paraId="51810764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209</w:t>
            </w:r>
          </w:p>
        </w:tc>
      </w:tr>
      <w:tr w:rsidR="0094008B" w14:paraId="729E708D" w14:textId="77777777" w:rsidTr="0094008B">
        <w:trPr>
          <w:trHeight w:val="20"/>
        </w:trPr>
        <w:tc>
          <w:tcPr>
            <w:tcW w:w="8755" w:type="dxa"/>
          </w:tcPr>
          <w:p w14:paraId="10B5318E" w14:textId="11ED8E61" w:rsidR="0094008B" w:rsidRPr="00205BE0" w:rsidRDefault="00205BE0" w:rsidP="0094008B">
            <w:pPr>
              <w:pStyle w:val="NormalWeb"/>
              <w:spacing w:before="0" w:beforeAutospacing="0" w:after="0" w:afterAutospacing="0"/>
              <w:ind w:left="567" w:hanging="567"/>
              <w:jc w:val="both"/>
              <w:rPr>
                <w:rFonts w:eastAsiaTheme="minorHAnsi"/>
                <w:sz w:val="20"/>
                <w:lang w:val="en-IN"/>
                <w:rPrChange w:id="87" w:author="Dr. K. Anitha Kumari PSGCT" w:date="2023-01-05T14:45:00Z">
                  <w:rPr>
                    <w:rFonts w:eastAsiaTheme="minorHAnsi"/>
                    <w:b/>
                    <w:bCs/>
                    <w:sz w:val="20"/>
                    <w:lang w:val="en-IN"/>
                  </w:rPr>
                </w:rPrChange>
              </w:rPr>
            </w:pPr>
            <w:r w:rsidRPr="00205BE0">
              <w:rPr>
                <w:rFonts w:eastAsiaTheme="minorHAnsi"/>
                <w:sz w:val="20"/>
                <w:lang w:val="en-IN"/>
              </w:rPr>
              <w:t xml:space="preserve">           Protocol</w:t>
            </w:r>
            <w:r w:rsidRPr="00205BE0">
              <w:rPr>
                <w:sz w:val="20"/>
              </w:rPr>
              <w:t>........................................................................................................................................</w:t>
            </w:r>
            <w:ins w:id="88" w:author="Dr. K. Anitha Kumari PSGCT" w:date="2023-01-05T14:50:00Z">
              <w:r>
                <w:rPr>
                  <w:sz w:val="20"/>
                </w:rPr>
                <w:t>..........</w:t>
              </w:r>
            </w:ins>
          </w:p>
        </w:tc>
        <w:tc>
          <w:tcPr>
            <w:tcW w:w="487" w:type="dxa"/>
          </w:tcPr>
          <w:p w14:paraId="123ABE2D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209</w:t>
            </w:r>
          </w:p>
        </w:tc>
      </w:tr>
      <w:tr w:rsidR="0094008B" w14:paraId="47E3E6EC" w14:textId="77777777" w:rsidTr="0094008B">
        <w:trPr>
          <w:trHeight w:val="20"/>
        </w:trPr>
        <w:tc>
          <w:tcPr>
            <w:tcW w:w="8755" w:type="dxa"/>
          </w:tcPr>
          <w:p w14:paraId="4350D7DE" w14:textId="091A1CD5" w:rsidR="0094008B" w:rsidRPr="00205BE0" w:rsidRDefault="00205BE0" w:rsidP="0094008B">
            <w:pPr>
              <w:pStyle w:val="NormalWeb"/>
              <w:spacing w:before="0" w:beforeAutospacing="0" w:after="0" w:afterAutospacing="0"/>
              <w:ind w:left="567"/>
              <w:jc w:val="both"/>
              <w:rPr>
                <w:rFonts w:eastAsiaTheme="minorHAnsi"/>
                <w:sz w:val="20"/>
                <w:lang w:val="en-IN"/>
                <w:rPrChange w:id="89" w:author="Dr. K. Anitha Kumari PSGCT" w:date="2023-01-05T14:45:00Z">
                  <w:rPr>
                    <w:rFonts w:eastAsiaTheme="minorHAnsi"/>
                    <w:b/>
                    <w:bCs/>
                    <w:sz w:val="20"/>
                    <w:lang w:val="en-IN"/>
                  </w:rPr>
                </w:rPrChange>
              </w:rPr>
            </w:pPr>
            <w:r w:rsidRPr="00205BE0">
              <w:rPr>
                <w:rFonts w:eastAsiaTheme="minorHAnsi"/>
                <w:sz w:val="20"/>
                <w:lang w:val="en-IN"/>
              </w:rPr>
              <w:t>Security</w:t>
            </w:r>
            <w:r w:rsidRPr="00205BE0">
              <w:rPr>
                <w:sz w:val="20"/>
              </w:rPr>
              <w:t>.........................................................................................................................................</w:t>
            </w:r>
            <w:ins w:id="90" w:author="Dr. K. Anitha Kumari PSGCT" w:date="2023-01-05T14:50:00Z">
              <w:r>
                <w:rPr>
                  <w:sz w:val="20"/>
                </w:rPr>
                <w:t>........</w:t>
              </w:r>
            </w:ins>
            <w:r w:rsidRPr="00205BE0">
              <w:rPr>
                <w:sz w:val="20"/>
              </w:rPr>
              <w:t>.</w:t>
            </w:r>
          </w:p>
        </w:tc>
        <w:tc>
          <w:tcPr>
            <w:tcW w:w="487" w:type="dxa"/>
          </w:tcPr>
          <w:p w14:paraId="0F76493A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209</w:t>
            </w:r>
          </w:p>
        </w:tc>
      </w:tr>
      <w:tr w:rsidR="0094008B" w14:paraId="670B343C" w14:textId="77777777" w:rsidTr="0094008B">
        <w:trPr>
          <w:trHeight w:val="20"/>
        </w:trPr>
        <w:tc>
          <w:tcPr>
            <w:tcW w:w="8755" w:type="dxa"/>
          </w:tcPr>
          <w:p w14:paraId="0D1ED610" w14:textId="311F2A8E" w:rsidR="0094008B" w:rsidRPr="00205BE0" w:rsidRDefault="00205BE0" w:rsidP="0094008B">
            <w:pPr>
              <w:pStyle w:val="NormalWeb"/>
              <w:spacing w:after="0"/>
              <w:ind w:left="567" w:hanging="567"/>
              <w:jc w:val="both"/>
              <w:rPr>
                <w:rFonts w:eastAsiaTheme="minorHAnsi"/>
                <w:sz w:val="20"/>
                <w:rPrChange w:id="91" w:author="Dr. K. Anitha Kumari PSGCT" w:date="2023-01-05T14:45:00Z">
                  <w:rPr>
                    <w:rFonts w:eastAsiaTheme="minorHAnsi"/>
                    <w:b/>
                    <w:bCs/>
                    <w:sz w:val="20"/>
                  </w:rPr>
                </w:rPrChange>
              </w:rPr>
            </w:pPr>
            <w:r w:rsidRPr="00205BE0">
              <w:rPr>
                <w:rFonts w:eastAsiaTheme="minorHAnsi"/>
                <w:sz w:val="20"/>
                <w:lang w:val="en-IN"/>
              </w:rPr>
              <w:t xml:space="preserve">           Privacy</w:t>
            </w:r>
            <w:r w:rsidRPr="00205BE0">
              <w:rPr>
                <w:sz w:val="20"/>
              </w:rPr>
              <w:t>............................................................................................................................................</w:t>
            </w:r>
            <w:ins w:id="92" w:author="Dr. K. Anitha Kumari PSGCT" w:date="2023-01-05T14:50:00Z">
              <w:r>
                <w:rPr>
                  <w:sz w:val="20"/>
                </w:rPr>
                <w:t>......</w:t>
              </w:r>
            </w:ins>
            <w:r w:rsidRPr="00205BE0">
              <w:rPr>
                <w:sz w:val="20"/>
              </w:rPr>
              <w:t>.</w:t>
            </w:r>
          </w:p>
        </w:tc>
        <w:tc>
          <w:tcPr>
            <w:tcW w:w="487" w:type="dxa"/>
          </w:tcPr>
          <w:p w14:paraId="7306CD9F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209</w:t>
            </w:r>
          </w:p>
        </w:tc>
      </w:tr>
      <w:tr w:rsidR="0094008B" w14:paraId="5F02BB67" w14:textId="77777777" w:rsidTr="0094008B">
        <w:trPr>
          <w:trHeight w:val="20"/>
        </w:trPr>
        <w:tc>
          <w:tcPr>
            <w:tcW w:w="8755" w:type="dxa"/>
          </w:tcPr>
          <w:p w14:paraId="33DFDC28" w14:textId="2CDC425E" w:rsidR="0094008B" w:rsidRPr="00205BE0" w:rsidRDefault="00205BE0" w:rsidP="0094008B">
            <w:pPr>
              <w:pStyle w:val="NormalWeb"/>
              <w:spacing w:after="0"/>
              <w:ind w:firstLine="567"/>
              <w:jc w:val="both"/>
              <w:rPr>
                <w:rFonts w:eastAsiaTheme="minorHAnsi"/>
                <w:sz w:val="20"/>
                <w:rPrChange w:id="93" w:author="Dr. K. Anitha Kumari PSGCT" w:date="2023-01-05T14:45:00Z">
                  <w:rPr>
                    <w:rFonts w:eastAsiaTheme="minorHAnsi"/>
                    <w:b/>
                    <w:bCs/>
                    <w:sz w:val="20"/>
                  </w:rPr>
                </w:rPrChange>
              </w:rPr>
            </w:pPr>
            <w:r w:rsidRPr="00205BE0">
              <w:rPr>
                <w:rFonts w:eastAsiaTheme="minorHAnsi"/>
                <w:sz w:val="20"/>
                <w:lang w:val="en-IN"/>
              </w:rPr>
              <w:t>Encryption</w:t>
            </w:r>
            <w:r w:rsidRPr="00205BE0">
              <w:rPr>
                <w:sz w:val="20"/>
              </w:rPr>
              <w:t>....................................................................................................................................</w:t>
            </w:r>
            <w:ins w:id="94" w:author="Dr. K. Anitha Kumari PSGCT" w:date="2023-01-05T14:50:00Z">
              <w:r>
                <w:rPr>
                  <w:sz w:val="20"/>
                </w:rPr>
                <w:t>.........</w:t>
              </w:r>
            </w:ins>
          </w:p>
        </w:tc>
        <w:tc>
          <w:tcPr>
            <w:tcW w:w="487" w:type="dxa"/>
          </w:tcPr>
          <w:p w14:paraId="2E0DB5C3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210</w:t>
            </w:r>
          </w:p>
        </w:tc>
      </w:tr>
      <w:tr w:rsidR="0094008B" w14:paraId="0DFD8E34" w14:textId="77777777" w:rsidTr="0094008B">
        <w:trPr>
          <w:trHeight w:val="20"/>
        </w:trPr>
        <w:tc>
          <w:tcPr>
            <w:tcW w:w="8755" w:type="dxa"/>
          </w:tcPr>
          <w:p w14:paraId="490831EA" w14:textId="588B4948" w:rsidR="0094008B" w:rsidRPr="00205BE0" w:rsidRDefault="00205BE0" w:rsidP="0094008B">
            <w:pPr>
              <w:pStyle w:val="NormalWeb"/>
              <w:spacing w:before="0" w:beforeAutospacing="0" w:after="0" w:afterAutospacing="0"/>
              <w:ind w:firstLine="567"/>
              <w:jc w:val="both"/>
            </w:pPr>
            <w:r w:rsidRPr="00205BE0">
              <w:rPr>
                <w:rFonts w:eastAsiaTheme="minorHAnsi"/>
                <w:sz w:val="20"/>
                <w:lang w:val="en-IN"/>
              </w:rPr>
              <w:t>Sensors</w:t>
            </w:r>
            <w:r w:rsidRPr="00205BE0">
              <w:rPr>
                <w:sz w:val="20"/>
              </w:rPr>
              <w:t>.............................................................................................................................................</w:t>
            </w:r>
            <w:ins w:id="95" w:author="Dr. K. Anitha Kumari PSGCT" w:date="2023-01-05T14:50:00Z">
              <w:r>
                <w:rPr>
                  <w:sz w:val="20"/>
                </w:rPr>
                <w:t>.....</w:t>
              </w:r>
            </w:ins>
          </w:p>
        </w:tc>
        <w:tc>
          <w:tcPr>
            <w:tcW w:w="487" w:type="dxa"/>
          </w:tcPr>
          <w:p w14:paraId="5A6FCC4D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210</w:t>
            </w:r>
          </w:p>
        </w:tc>
      </w:tr>
      <w:tr w:rsidR="0094008B" w14:paraId="39A76198" w14:textId="77777777" w:rsidTr="0094008B">
        <w:trPr>
          <w:trHeight w:val="20"/>
        </w:trPr>
        <w:tc>
          <w:tcPr>
            <w:tcW w:w="8755" w:type="dxa"/>
          </w:tcPr>
          <w:p w14:paraId="53450767" w14:textId="343231CE" w:rsidR="0094008B" w:rsidRPr="00205BE0" w:rsidRDefault="00205BE0" w:rsidP="0094008B">
            <w:pPr>
              <w:ind w:firstLine="567"/>
            </w:pPr>
            <w:r w:rsidRPr="00205BE0">
              <w:rPr>
                <w:rFonts w:ascii="Times New Roman" w:hAnsi="Times New Roman" w:cs="Times New Roman"/>
                <w:sz w:val="20"/>
                <w:szCs w:val="24"/>
              </w:rPr>
              <w:t>Sensors types</w:t>
            </w:r>
            <w:r w:rsidRPr="00205BE0">
              <w:rPr>
                <w:sz w:val="20"/>
              </w:rPr>
              <w:t>..............................................................................................................................</w:t>
            </w:r>
            <w:ins w:id="96" w:author="Dr. K. Anitha Kumari PSGCT" w:date="2023-01-05T14:50:00Z">
              <w:r>
                <w:rPr>
                  <w:sz w:val="20"/>
                </w:rPr>
                <w:t>.........</w:t>
              </w:r>
            </w:ins>
          </w:p>
        </w:tc>
        <w:tc>
          <w:tcPr>
            <w:tcW w:w="487" w:type="dxa"/>
          </w:tcPr>
          <w:p w14:paraId="1A39E232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210</w:t>
            </w:r>
          </w:p>
        </w:tc>
      </w:tr>
      <w:tr w:rsidR="0094008B" w14:paraId="780DA136" w14:textId="77777777" w:rsidTr="0094008B">
        <w:trPr>
          <w:trHeight w:val="20"/>
        </w:trPr>
        <w:tc>
          <w:tcPr>
            <w:tcW w:w="8755" w:type="dxa"/>
          </w:tcPr>
          <w:p w14:paraId="6557DE5B" w14:textId="3D3DD70C" w:rsidR="0094008B" w:rsidRPr="00205BE0" w:rsidRDefault="00205BE0" w:rsidP="0094008B">
            <w:pPr>
              <w:ind w:firstLine="567"/>
            </w:pPr>
            <w:r w:rsidRPr="00205BE0">
              <w:rPr>
                <w:rFonts w:ascii="Times New Roman" w:hAnsi="Times New Roman" w:cs="Times New Roman"/>
                <w:sz w:val="20"/>
                <w:szCs w:val="24"/>
              </w:rPr>
              <w:t>Method</w:t>
            </w:r>
            <w:r w:rsidRPr="00205BE0">
              <w:rPr>
                <w:sz w:val="20"/>
              </w:rPr>
              <w:t>...........................................................................................................................................</w:t>
            </w:r>
            <w:ins w:id="97" w:author="Dr. K. Anitha Kumari PSGCT" w:date="2023-01-05T14:50:00Z">
              <w:r>
                <w:rPr>
                  <w:sz w:val="20"/>
                </w:rPr>
                <w:t>.....</w:t>
              </w:r>
            </w:ins>
          </w:p>
        </w:tc>
        <w:tc>
          <w:tcPr>
            <w:tcW w:w="487" w:type="dxa"/>
          </w:tcPr>
          <w:p w14:paraId="76FA369A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210</w:t>
            </w:r>
          </w:p>
        </w:tc>
      </w:tr>
      <w:tr w:rsidR="0094008B" w14:paraId="2584A26D" w14:textId="77777777" w:rsidTr="0094008B">
        <w:trPr>
          <w:trHeight w:val="20"/>
        </w:trPr>
        <w:tc>
          <w:tcPr>
            <w:tcW w:w="8755" w:type="dxa"/>
          </w:tcPr>
          <w:p w14:paraId="034EDF5F" w14:textId="1FE56C8E" w:rsidR="0094008B" w:rsidRPr="00205BE0" w:rsidRDefault="00205BE0" w:rsidP="0094008B">
            <w:pPr>
              <w:pStyle w:val="NormalWeb"/>
              <w:spacing w:before="0" w:beforeAutospacing="0" w:after="0" w:afterAutospacing="0"/>
              <w:ind w:left="567"/>
              <w:jc w:val="both"/>
            </w:pPr>
            <w:r w:rsidRPr="00205BE0">
              <w:rPr>
                <w:rFonts w:eastAsiaTheme="minorHAnsi"/>
                <w:sz w:val="20"/>
                <w:lang w:val="en-IN"/>
              </w:rPr>
              <w:t>Parameters</w:t>
            </w:r>
            <w:r w:rsidRPr="00205BE0">
              <w:rPr>
                <w:sz w:val="20"/>
              </w:rPr>
              <w:t>...................................................................................................................................</w:t>
            </w:r>
            <w:ins w:id="98" w:author="Dr. K. Anitha Kumari PSGCT" w:date="2023-01-05T14:50:00Z">
              <w:r>
                <w:rPr>
                  <w:sz w:val="20"/>
                </w:rPr>
                <w:t>.</w:t>
              </w:r>
            </w:ins>
            <w:ins w:id="99" w:author="Dr. K. Anitha Kumari PSGCT" w:date="2023-01-05T14:51:00Z">
              <w:r>
                <w:rPr>
                  <w:sz w:val="20"/>
                </w:rPr>
                <w:t>.........</w:t>
              </w:r>
            </w:ins>
          </w:p>
        </w:tc>
        <w:tc>
          <w:tcPr>
            <w:tcW w:w="487" w:type="dxa"/>
          </w:tcPr>
          <w:p w14:paraId="03DBE248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211</w:t>
            </w:r>
          </w:p>
        </w:tc>
      </w:tr>
      <w:tr w:rsidR="0094008B" w14:paraId="46566A42" w14:textId="77777777" w:rsidTr="0094008B">
        <w:trPr>
          <w:trHeight w:val="20"/>
        </w:trPr>
        <w:tc>
          <w:tcPr>
            <w:tcW w:w="8755" w:type="dxa"/>
          </w:tcPr>
          <w:p w14:paraId="6C57F7E4" w14:textId="5BDC4B7E" w:rsidR="0094008B" w:rsidRPr="006F169E" w:rsidRDefault="00205BE0" w:rsidP="0094008B">
            <w:pPr>
              <w:ind w:left="567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205BE0">
              <w:rPr>
                <w:rFonts w:ascii="Times New Roman" w:hAnsi="Times New Roman" w:cs="Times New Roman"/>
                <w:b/>
                <w:sz w:val="20"/>
                <w:szCs w:val="24"/>
                <w:rPrChange w:id="100" w:author="Dr. K. Anitha Kumari PSGCT" w:date="2023-01-05T14:45:00Z">
                  <w:rPr>
                    <w:rFonts w:ascii="Times New Roman" w:hAnsi="Times New Roman" w:cs="Times New Roman"/>
                    <w:bCs/>
                    <w:sz w:val="20"/>
                    <w:szCs w:val="24"/>
                  </w:rPr>
                </w:rPrChange>
              </w:rPr>
              <w:t>APPLICATIONS IN HEALTH CARE</w:t>
            </w:r>
            <w:r w:rsidR="0094008B" w:rsidRPr="006F169E">
              <w:rPr>
                <w:rFonts w:ascii="Times New Roman" w:hAnsi="Times New Roman" w:cs="Times New Roman"/>
                <w:bCs/>
                <w:sz w:val="20"/>
                <w:szCs w:val="24"/>
              </w:rPr>
              <w:t>..</w:t>
            </w:r>
            <w:r w:rsidR="0094008B" w:rsidRPr="006F169E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..............................................................................</w:t>
            </w:r>
            <w:r w:rsidR="0094008B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</w:t>
            </w:r>
            <w:ins w:id="101" w:author="Dr. K. Anitha Kumari PSGCT" w:date="2023-01-05T14:45:00Z">
              <w:r>
                <w:rPr>
                  <w:rFonts w:ascii="Times New Roman" w:eastAsia="Times New Roman" w:hAnsi="Times New Roman" w:cs="Times New Roman"/>
                  <w:bCs/>
                  <w:sz w:val="20"/>
                  <w:szCs w:val="24"/>
                  <w:lang w:val="en-US"/>
                </w:rPr>
                <w:t>.</w:t>
              </w:r>
            </w:ins>
            <w:del w:id="102" w:author="Dr. K. Anitha Kumari PSGCT" w:date="2023-01-05T14:45:00Z">
              <w:r w:rsidR="0094008B" w:rsidDel="00205BE0">
                <w:rPr>
                  <w:rFonts w:ascii="Times New Roman" w:eastAsia="Times New Roman" w:hAnsi="Times New Roman" w:cs="Times New Roman"/>
                  <w:bCs/>
                  <w:sz w:val="20"/>
                  <w:szCs w:val="24"/>
                  <w:lang w:val="en-US"/>
                </w:rPr>
                <w:delText>......................</w:delText>
              </w:r>
            </w:del>
          </w:p>
        </w:tc>
        <w:tc>
          <w:tcPr>
            <w:tcW w:w="487" w:type="dxa"/>
          </w:tcPr>
          <w:p w14:paraId="05CDE1A7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211</w:t>
            </w:r>
          </w:p>
        </w:tc>
      </w:tr>
      <w:tr w:rsidR="0094008B" w:rsidDel="00205BE0" w14:paraId="7B2B9485" w14:textId="7B7028ED" w:rsidTr="0094008B">
        <w:trPr>
          <w:trHeight w:val="20"/>
          <w:del w:id="103" w:author="Dr. K. Anitha Kumari PSGCT" w:date="2023-01-05T14:45:00Z"/>
        </w:trPr>
        <w:tc>
          <w:tcPr>
            <w:tcW w:w="8755" w:type="dxa"/>
          </w:tcPr>
          <w:p w14:paraId="7C372E5B" w14:textId="195ADC69" w:rsidR="0094008B" w:rsidRPr="006F169E" w:rsidDel="00205BE0" w:rsidRDefault="0094008B" w:rsidP="0094008B">
            <w:pPr>
              <w:pStyle w:val="NormalWeb"/>
              <w:spacing w:after="0"/>
              <w:ind w:left="567"/>
              <w:jc w:val="both"/>
              <w:rPr>
                <w:del w:id="104" w:author="Dr. K. Anitha Kumari PSGCT" w:date="2023-01-05T14:45:00Z"/>
                <w:rFonts w:eastAsiaTheme="minorHAnsi"/>
                <w:b/>
                <w:bCs/>
                <w:sz w:val="20"/>
              </w:rPr>
            </w:pPr>
            <w:del w:id="105" w:author="Dr. K. Anitha Kumari PSGCT" w:date="2023-01-05T14:45:00Z">
              <w:r w:rsidRPr="006F169E" w:rsidDel="00205BE0">
                <w:rPr>
                  <w:rFonts w:eastAsiaTheme="minorHAnsi"/>
                  <w:b/>
                  <w:bCs/>
                  <w:sz w:val="20"/>
                  <w:lang w:val="en-IN"/>
                </w:rPr>
                <w:delText>INTRODUCTION</w:delText>
              </w:r>
              <w:r w:rsidRPr="006F169E" w:rsidDel="00205BE0">
                <w:rPr>
                  <w:bCs/>
                  <w:sz w:val="20"/>
                </w:rPr>
                <w:delText>....................................................................................................</w:delText>
              </w:r>
              <w:r w:rsidDel="00205BE0">
                <w:rPr>
                  <w:bCs/>
                  <w:sz w:val="20"/>
                </w:rPr>
                <w:delText>...........................</w:delText>
              </w:r>
            </w:del>
          </w:p>
        </w:tc>
        <w:tc>
          <w:tcPr>
            <w:tcW w:w="487" w:type="dxa"/>
          </w:tcPr>
          <w:p w14:paraId="6BFA44BA" w14:textId="51E5E432" w:rsidR="0094008B" w:rsidRPr="00A705BB" w:rsidDel="00205BE0" w:rsidRDefault="0094008B" w:rsidP="0094008B">
            <w:pPr>
              <w:rPr>
                <w:del w:id="106" w:author="Dr. K. Anitha Kumari PSGCT" w:date="2023-01-05T14:45:00Z"/>
                <w:rFonts w:ascii="Times New Roman" w:hAnsi="Times New Roman" w:cs="Times New Roman"/>
                <w:sz w:val="18"/>
                <w:szCs w:val="18"/>
              </w:rPr>
            </w:pPr>
            <w:del w:id="107" w:author="Dr. K. Anitha Kumari PSGCT" w:date="2023-01-05T14:45:00Z">
              <w:r w:rsidDel="00205BE0">
                <w:rPr>
                  <w:rFonts w:ascii="Times New Roman" w:hAnsi="Times New Roman" w:cs="Times New Roman"/>
                  <w:sz w:val="18"/>
                  <w:szCs w:val="18"/>
                </w:rPr>
                <w:delText>211</w:delText>
              </w:r>
            </w:del>
          </w:p>
        </w:tc>
      </w:tr>
      <w:tr w:rsidR="0094008B" w14:paraId="6CF03A41" w14:textId="77777777" w:rsidTr="0094008B">
        <w:trPr>
          <w:trHeight w:val="20"/>
        </w:trPr>
        <w:tc>
          <w:tcPr>
            <w:tcW w:w="8755" w:type="dxa"/>
          </w:tcPr>
          <w:p w14:paraId="51EDA362" w14:textId="43DE6F85" w:rsidR="0094008B" w:rsidRPr="00205BE0" w:rsidRDefault="00205BE0" w:rsidP="0094008B">
            <w:pPr>
              <w:pStyle w:val="NormalWeb"/>
              <w:spacing w:after="0"/>
              <w:ind w:left="567"/>
              <w:jc w:val="both"/>
              <w:rPr>
                <w:rFonts w:eastAsiaTheme="minorHAnsi"/>
                <w:sz w:val="20"/>
                <w:rPrChange w:id="108" w:author="Dr. K. Anitha Kumari PSGCT" w:date="2023-01-05T14:47:00Z">
                  <w:rPr>
                    <w:rFonts w:eastAsiaTheme="minorHAnsi"/>
                    <w:b/>
                    <w:bCs/>
                    <w:sz w:val="20"/>
                  </w:rPr>
                </w:rPrChange>
              </w:rPr>
            </w:pPr>
            <w:r w:rsidRPr="00205BE0">
              <w:rPr>
                <w:rFonts w:eastAsiaTheme="minorHAnsi"/>
                <w:sz w:val="20"/>
                <w:lang w:val="en-IN"/>
                <w:rPrChange w:id="109" w:author="Dr. K. Anitha Kumari PSGCT" w:date="2023-01-05T14:47:00Z">
                  <w:rPr>
                    <w:rFonts w:eastAsiaTheme="minorHAnsi"/>
                    <w:b/>
                    <w:bCs/>
                    <w:sz w:val="20"/>
                    <w:lang w:val="en-IN"/>
                  </w:rPr>
                </w:rPrChange>
              </w:rPr>
              <w:t>Datasets</w:t>
            </w:r>
            <w:r w:rsidRPr="00205BE0">
              <w:rPr>
                <w:sz w:val="20"/>
              </w:rPr>
              <w:t>..........................................................................................................................................</w:t>
            </w:r>
            <w:ins w:id="110" w:author="Dr. K. Anitha Kumari PSGCT" w:date="2023-01-05T14:51:00Z">
              <w:r>
                <w:rPr>
                  <w:sz w:val="20"/>
                </w:rPr>
                <w:t>.......</w:t>
              </w:r>
            </w:ins>
          </w:p>
        </w:tc>
        <w:tc>
          <w:tcPr>
            <w:tcW w:w="487" w:type="dxa"/>
          </w:tcPr>
          <w:p w14:paraId="24A1C430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212</w:t>
            </w:r>
          </w:p>
        </w:tc>
      </w:tr>
      <w:tr w:rsidR="0094008B" w14:paraId="46DCD246" w14:textId="77777777" w:rsidTr="0094008B">
        <w:trPr>
          <w:trHeight w:val="20"/>
        </w:trPr>
        <w:tc>
          <w:tcPr>
            <w:tcW w:w="8755" w:type="dxa"/>
          </w:tcPr>
          <w:p w14:paraId="56F7C121" w14:textId="30A14701" w:rsidR="0094008B" w:rsidRPr="00205BE0" w:rsidRDefault="00205BE0" w:rsidP="0094008B">
            <w:pPr>
              <w:pStyle w:val="NormalWeb"/>
              <w:spacing w:after="0"/>
              <w:ind w:left="567"/>
              <w:jc w:val="both"/>
              <w:rPr>
                <w:rFonts w:eastAsiaTheme="minorHAnsi"/>
                <w:sz w:val="20"/>
                <w:rPrChange w:id="111" w:author="Dr. K. Anitha Kumari PSGCT" w:date="2023-01-05T14:47:00Z">
                  <w:rPr>
                    <w:rFonts w:eastAsiaTheme="minorHAnsi"/>
                    <w:b/>
                    <w:bCs/>
                    <w:sz w:val="20"/>
                  </w:rPr>
                </w:rPrChange>
              </w:rPr>
            </w:pPr>
            <w:r w:rsidRPr="00205BE0">
              <w:rPr>
                <w:rFonts w:eastAsiaTheme="minorHAnsi"/>
                <w:sz w:val="20"/>
                <w:lang w:val="en-IN"/>
                <w:rPrChange w:id="112" w:author="Dr. K. Anitha Kumari PSGCT" w:date="2023-01-05T14:47:00Z">
                  <w:rPr>
                    <w:rFonts w:eastAsiaTheme="minorHAnsi"/>
                    <w:b/>
                    <w:bCs/>
                    <w:sz w:val="20"/>
                    <w:lang w:val="en-IN"/>
                  </w:rPr>
                </w:rPrChange>
              </w:rPr>
              <w:t>Device setup</w:t>
            </w:r>
            <w:r w:rsidRPr="00205BE0">
              <w:rPr>
                <w:sz w:val="20"/>
              </w:rPr>
              <w:t>.................................................................................................................................</w:t>
            </w:r>
            <w:ins w:id="113" w:author="Dr. K. Anitha Kumari PSGCT" w:date="2023-01-05T14:51:00Z">
              <w:r>
                <w:rPr>
                  <w:sz w:val="20"/>
                </w:rPr>
                <w:t>.........</w:t>
              </w:r>
            </w:ins>
          </w:p>
        </w:tc>
        <w:tc>
          <w:tcPr>
            <w:tcW w:w="487" w:type="dxa"/>
          </w:tcPr>
          <w:p w14:paraId="79B8F004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212</w:t>
            </w:r>
          </w:p>
        </w:tc>
      </w:tr>
      <w:tr w:rsidR="0094008B" w14:paraId="235546FC" w14:textId="77777777" w:rsidTr="0094008B">
        <w:trPr>
          <w:trHeight w:val="20"/>
        </w:trPr>
        <w:tc>
          <w:tcPr>
            <w:tcW w:w="8755" w:type="dxa"/>
          </w:tcPr>
          <w:p w14:paraId="207B94FC" w14:textId="2DD5FFED" w:rsidR="0094008B" w:rsidRPr="00205BE0" w:rsidRDefault="00205BE0" w:rsidP="0094008B">
            <w:pPr>
              <w:pStyle w:val="NormalWeb"/>
              <w:spacing w:after="0"/>
              <w:jc w:val="both"/>
              <w:rPr>
                <w:rFonts w:eastAsiaTheme="minorHAnsi"/>
                <w:sz w:val="20"/>
                <w:rPrChange w:id="114" w:author="Dr. K. Anitha Kumari PSGCT" w:date="2023-01-05T14:47:00Z">
                  <w:rPr>
                    <w:rFonts w:eastAsiaTheme="minorHAnsi"/>
                    <w:b/>
                    <w:bCs/>
                    <w:sz w:val="20"/>
                  </w:rPr>
                </w:rPrChange>
              </w:rPr>
            </w:pPr>
            <w:r w:rsidRPr="00205BE0">
              <w:rPr>
                <w:rFonts w:eastAsiaTheme="minorHAnsi"/>
                <w:sz w:val="20"/>
                <w:lang w:val="en-IN"/>
                <w:rPrChange w:id="115" w:author="Dr. K. Anitha Kumari PSGCT" w:date="2023-01-05T14:47:00Z">
                  <w:rPr>
                    <w:rFonts w:eastAsiaTheme="minorHAnsi"/>
                    <w:b/>
                    <w:bCs/>
                    <w:sz w:val="20"/>
                    <w:lang w:val="en-IN"/>
                  </w:rPr>
                </w:rPrChange>
              </w:rPr>
              <w:lastRenderedPageBreak/>
              <w:t xml:space="preserve">           Transfer learning</w:t>
            </w:r>
            <w:r w:rsidRPr="00205BE0">
              <w:rPr>
                <w:sz w:val="20"/>
              </w:rPr>
              <w:t>...................................................................................................................</w:t>
            </w:r>
            <w:ins w:id="116" w:author="Dr. K. Anitha Kumari PSGCT" w:date="2023-01-05T14:50:00Z">
              <w:r>
                <w:rPr>
                  <w:sz w:val="20"/>
                </w:rPr>
                <w:t>.................</w:t>
              </w:r>
            </w:ins>
          </w:p>
        </w:tc>
        <w:tc>
          <w:tcPr>
            <w:tcW w:w="487" w:type="dxa"/>
          </w:tcPr>
          <w:p w14:paraId="400F3AF3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212</w:t>
            </w:r>
          </w:p>
        </w:tc>
      </w:tr>
      <w:tr w:rsidR="0094008B" w14:paraId="7AA21139" w14:textId="77777777" w:rsidTr="0094008B">
        <w:trPr>
          <w:trHeight w:val="20"/>
        </w:trPr>
        <w:tc>
          <w:tcPr>
            <w:tcW w:w="8755" w:type="dxa"/>
          </w:tcPr>
          <w:p w14:paraId="1990E8B2" w14:textId="7385AA16" w:rsidR="0094008B" w:rsidRPr="00205BE0" w:rsidRDefault="00205BE0" w:rsidP="0094008B">
            <w:pPr>
              <w:pStyle w:val="NormalWeb"/>
              <w:spacing w:after="0"/>
              <w:jc w:val="both"/>
              <w:rPr>
                <w:sz w:val="20"/>
              </w:rPr>
            </w:pPr>
            <w:r w:rsidRPr="00205BE0">
              <w:rPr>
                <w:rFonts w:eastAsiaTheme="minorHAnsi"/>
                <w:sz w:val="20"/>
                <w:lang w:val="en-IN"/>
                <w:rPrChange w:id="117" w:author="Dr. K. Anitha Kumari PSGCT" w:date="2023-01-05T14:47:00Z">
                  <w:rPr>
                    <w:rFonts w:eastAsiaTheme="minorHAnsi"/>
                    <w:b/>
                    <w:bCs/>
                    <w:sz w:val="20"/>
                    <w:lang w:val="en-IN"/>
                  </w:rPr>
                </w:rPrChange>
              </w:rPr>
              <w:t xml:space="preserve">           Working of covilearn</w:t>
            </w:r>
            <w:r w:rsidRPr="00205BE0">
              <w:rPr>
                <w:sz w:val="20"/>
              </w:rPr>
              <w:t>...........................................................................................................</w:t>
            </w:r>
            <w:ins w:id="118" w:author="Dr. K. Anitha Kumari PSGCT" w:date="2023-01-05T14:50:00Z">
              <w:r>
                <w:rPr>
                  <w:sz w:val="20"/>
                </w:rPr>
                <w:t>.................</w:t>
              </w:r>
            </w:ins>
          </w:p>
        </w:tc>
        <w:tc>
          <w:tcPr>
            <w:tcW w:w="487" w:type="dxa"/>
          </w:tcPr>
          <w:p w14:paraId="673BC283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213</w:t>
            </w:r>
          </w:p>
        </w:tc>
      </w:tr>
      <w:tr w:rsidR="0094008B" w14:paraId="7C5A11D8" w14:textId="77777777" w:rsidTr="0094008B">
        <w:trPr>
          <w:trHeight w:val="20"/>
        </w:trPr>
        <w:tc>
          <w:tcPr>
            <w:tcW w:w="8755" w:type="dxa"/>
          </w:tcPr>
          <w:p w14:paraId="367BBEA7" w14:textId="515061C8" w:rsidR="0094008B" w:rsidRPr="00205BE0" w:rsidRDefault="00205BE0" w:rsidP="0094008B">
            <w:pPr>
              <w:pStyle w:val="NormalWeb"/>
              <w:spacing w:after="0"/>
              <w:jc w:val="both"/>
              <w:rPr>
                <w:sz w:val="20"/>
              </w:rPr>
            </w:pPr>
            <w:r w:rsidRPr="00205BE0">
              <w:rPr>
                <w:rFonts w:eastAsiaTheme="minorHAnsi"/>
                <w:sz w:val="20"/>
                <w:lang w:val="en-IN"/>
                <w:rPrChange w:id="119" w:author="Dr. K. Anitha Kumari PSGCT" w:date="2023-01-05T14:47:00Z">
                  <w:rPr>
                    <w:rFonts w:eastAsiaTheme="minorHAnsi"/>
                    <w:b/>
                    <w:bCs/>
                    <w:sz w:val="20"/>
                    <w:lang w:val="en-IN"/>
                  </w:rPr>
                </w:rPrChange>
              </w:rPr>
              <w:t xml:space="preserve">           Major contributions</w:t>
            </w:r>
            <w:r w:rsidRPr="00205BE0">
              <w:rPr>
                <w:sz w:val="20"/>
              </w:rPr>
              <w:t>..............................................................................................................</w:t>
            </w:r>
            <w:ins w:id="120" w:author="Dr. K. Anitha Kumari PSGCT" w:date="2023-01-05T14:50:00Z">
              <w:r>
                <w:rPr>
                  <w:sz w:val="20"/>
                </w:rPr>
                <w:t>.................</w:t>
              </w:r>
            </w:ins>
          </w:p>
        </w:tc>
        <w:tc>
          <w:tcPr>
            <w:tcW w:w="487" w:type="dxa"/>
          </w:tcPr>
          <w:p w14:paraId="444DEBC1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213</w:t>
            </w:r>
          </w:p>
        </w:tc>
      </w:tr>
      <w:tr w:rsidR="0094008B" w14:paraId="4CE99088" w14:textId="77777777" w:rsidTr="0094008B">
        <w:trPr>
          <w:trHeight w:val="20"/>
        </w:trPr>
        <w:tc>
          <w:tcPr>
            <w:tcW w:w="8755" w:type="dxa"/>
          </w:tcPr>
          <w:p w14:paraId="266B774B" w14:textId="7CBEBD61" w:rsidR="0094008B" w:rsidRPr="00205BE0" w:rsidRDefault="00205BE0" w:rsidP="0094008B">
            <w:pPr>
              <w:pStyle w:val="NormalWeb"/>
              <w:spacing w:after="0"/>
              <w:jc w:val="both"/>
              <w:rPr>
                <w:rFonts w:eastAsiaTheme="minorHAnsi"/>
                <w:sz w:val="20"/>
                <w:rPrChange w:id="121" w:author="Dr. K. Anitha Kumari PSGCT" w:date="2023-01-05T14:47:00Z">
                  <w:rPr>
                    <w:rFonts w:eastAsiaTheme="minorHAnsi"/>
                    <w:b/>
                    <w:bCs/>
                    <w:sz w:val="20"/>
                  </w:rPr>
                </w:rPrChange>
              </w:rPr>
            </w:pPr>
            <w:r w:rsidRPr="00205BE0">
              <w:rPr>
                <w:rFonts w:eastAsiaTheme="minorHAnsi"/>
                <w:sz w:val="20"/>
                <w:lang w:val="en-IN"/>
                <w:rPrChange w:id="122" w:author="Dr. K. Anitha Kumari PSGCT" w:date="2023-01-05T14:47:00Z">
                  <w:rPr>
                    <w:rFonts w:eastAsiaTheme="minorHAnsi"/>
                    <w:b/>
                    <w:bCs/>
                    <w:sz w:val="20"/>
                    <w:lang w:val="en-IN"/>
                  </w:rPr>
                </w:rPrChange>
              </w:rPr>
              <w:t xml:space="preserve">           E-stocking</w:t>
            </w:r>
            <w:r w:rsidRPr="00205BE0">
              <w:rPr>
                <w:sz w:val="20"/>
              </w:rPr>
              <w:t>......................................................................................................................................</w:t>
            </w:r>
            <w:ins w:id="123" w:author="Dr. K. Anitha Kumari PSGCT" w:date="2023-01-05T14:50:00Z">
              <w:r>
                <w:rPr>
                  <w:sz w:val="20"/>
                </w:rPr>
                <w:t>........</w:t>
              </w:r>
            </w:ins>
          </w:p>
        </w:tc>
        <w:tc>
          <w:tcPr>
            <w:tcW w:w="487" w:type="dxa"/>
          </w:tcPr>
          <w:p w14:paraId="03CC3A69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214</w:t>
            </w:r>
          </w:p>
        </w:tc>
      </w:tr>
      <w:tr w:rsidR="0094008B" w14:paraId="1E60540F" w14:textId="77777777" w:rsidTr="0094008B">
        <w:trPr>
          <w:trHeight w:val="20"/>
        </w:trPr>
        <w:tc>
          <w:tcPr>
            <w:tcW w:w="8755" w:type="dxa"/>
          </w:tcPr>
          <w:p w14:paraId="375A88B3" w14:textId="63C4382E" w:rsidR="0094008B" w:rsidRPr="00205BE0" w:rsidRDefault="00205BE0" w:rsidP="0094008B">
            <w:pPr>
              <w:pStyle w:val="NormalWeb"/>
              <w:spacing w:after="0"/>
              <w:jc w:val="both"/>
              <w:rPr>
                <w:rFonts w:eastAsiaTheme="minorHAnsi"/>
                <w:sz w:val="20"/>
                <w:rPrChange w:id="124" w:author="Dr. K. Anitha Kumari PSGCT" w:date="2023-01-05T14:47:00Z">
                  <w:rPr>
                    <w:rFonts w:eastAsiaTheme="minorHAnsi"/>
                    <w:b/>
                    <w:bCs/>
                    <w:sz w:val="20"/>
                  </w:rPr>
                </w:rPrChange>
              </w:rPr>
            </w:pPr>
            <w:r w:rsidRPr="00205BE0">
              <w:rPr>
                <w:rFonts w:eastAsiaTheme="minorHAnsi"/>
                <w:sz w:val="20"/>
                <w:lang w:val="en-IN"/>
                <w:rPrChange w:id="125" w:author="Dr. K. Anitha Kumari PSGCT" w:date="2023-01-05T14:47:00Z">
                  <w:rPr>
                    <w:rFonts w:eastAsiaTheme="minorHAnsi"/>
                    <w:b/>
                    <w:bCs/>
                    <w:sz w:val="20"/>
                    <w:lang w:val="en-IN"/>
                  </w:rPr>
                </w:rPrChange>
              </w:rPr>
              <w:t xml:space="preserve">          </w:t>
            </w:r>
            <w:ins w:id="126" w:author="Dr. K. Anitha Kumari PSGCT" w:date="2023-01-05T14:47:00Z">
              <w:r>
                <w:rPr>
                  <w:rFonts w:eastAsiaTheme="minorHAnsi"/>
                  <w:sz w:val="20"/>
                  <w:lang w:val="en-IN"/>
                </w:rPr>
                <w:t xml:space="preserve"> </w:t>
              </w:r>
            </w:ins>
            <w:r w:rsidRPr="00205BE0">
              <w:rPr>
                <w:rFonts w:eastAsiaTheme="minorHAnsi"/>
                <w:sz w:val="20"/>
                <w:lang w:val="en-IN"/>
                <w:rPrChange w:id="127" w:author="Dr. K. Anitha Kumari PSGCT" w:date="2023-01-05T14:47:00Z">
                  <w:rPr>
                    <w:rFonts w:eastAsiaTheme="minorHAnsi"/>
                    <w:b/>
                    <w:bCs/>
                    <w:sz w:val="20"/>
                    <w:lang w:val="en-IN"/>
                  </w:rPr>
                </w:rPrChange>
              </w:rPr>
              <w:t>System level</w:t>
            </w:r>
            <w:r w:rsidRPr="00205BE0">
              <w:rPr>
                <w:sz w:val="20"/>
              </w:rPr>
              <w:t>................................................................................................................................</w:t>
            </w:r>
            <w:ins w:id="128" w:author="Dr. K. Anitha Kumari PSGCT" w:date="2023-01-05T14:50:00Z">
              <w:r>
                <w:rPr>
                  <w:sz w:val="20"/>
                </w:rPr>
                <w:t>..........</w:t>
              </w:r>
            </w:ins>
            <w:r w:rsidRPr="00205BE0">
              <w:rPr>
                <w:sz w:val="20"/>
              </w:rPr>
              <w:t>.</w:t>
            </w:r>
          </w:p>
        </w:tc>
        <w:tc>
          <w:tcPr>
            <w:tcW w:w="487" w:type="dxa"/>
          </w:tcPr>
          <w:p w14:paraId="273B05F5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214</w:t>
            </w:r>
          </w:p>
        </w:tc>
      </w:tr>
      <w:tr w:rsidR="0094008B" w14:paraId="20AE3F96" w14:textId="77777777" w:rsidTr="0094008B">
        <w:trPr>
          <w:trHeight w:val="20"/>
        </w:trPr>
        <w:tc>
          <w:tcPr>
            <w:tcW w:w="8755" w:type="dxa"/>
          </w:tcPr>
          <w:p w14:paraId="708584EF" w14:textId="0F39CB51" w:rsidR="0094008B" w:rsidRPr="00205BE0" w:rsidRDefault="00205BE0" w:rsidP="0094008B">
            <w:pPr>
              <w:pStyle w:val="NormalWeb"/>
              <w:spacing w:after="0"/>
              <w:jc w:val="both"/>
              <w:rPr>
                <w:rFonts w:eastAsiaTheme="minorHAnsi"/>
                <w:sz w:val="20"/>
                <w:rPrChange w:id="129" w:author="Dr. K. Anitha Kumari PSGCT" w:date="2023-01-05T14:47:00Z">
                  <w:rPr>
                    <w:rFonts w:eastAsiaTheme="minorHAnsi"/>
                    <w:b/>
                    <w:bCs/>
                    <w:sz w:val="20"/>
                  </w:rPr>
                </w:rPrChange>
              </w:rPr>
            </w:pPr>
            <w:r w:rsidRPr="00205BE0">
              <w:rPr>
                <w:rFonts w:eastAsiaTheme="minorHAnsi"/>
                <w:sz w:val="20"/>
                <w:lang w:val="en-IN"/>
                <w:rPrChange w:id="130" w:author="Dr. K. Anitha Kumari PSGCT" w:date="2023-01-05T14:47:00Z">
                  <w:rPr>
                    <w:rFonts w:eastAsiaTheme="minorHAnsi"/>
                    <w:b/>
                    <w:bCs/>
                    <w:sz w:val="20"/>
                    <w:lang w:val="en-IN"/>
                  </w:rPr>
                </w:rPrChange>
              </w:rPr>
              <w:t xml:space="preserve">           Realization</w:t>
            </w:r>
            <w:r w:rsidRPr="00205BE0">
              <w:rPr>
                <w:sz w:val="20"/>
              </w:rPr>
              <w:t>...................................................................................................................................</w:t>
            </w:r>
            <w:ins w:id="131" w:author="Dr. K. Anitha Kumari PSGCT" w:date="2023-01-05T14:50:00Z">
              <w:r>
                <w:rPr>
                  <w:sz w:val="20"/>
                </w:rPr>
                <w:t>..........</w:t>
              </w:r>
            </w:ins>
          </w:p>
        </w:tc>
        <w:tc>
          <w:tcPr>
            <w:tcW w:w="487" w:type="dxa"/>
          </w:tcPr>
          <w:p w14:paraId="4D49BB96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214</w:t>
            </w:r>
          </w:p>
        </w:tc>
      </w:tr>
      <w:tr w:rsidR="0094008B" w14:paraId="74564A1E" w14:textId="77777777" w:rsidTr="0094008B">
        <w:trPr>
          <w:trHeight w:val="20"/>
        </w:trPr>
        <w:tc>
          <w:tcPr>
            <w:tcW w:w="8755" w:type="dxa"/>
          </w:tcPr>
          <w:p w14:paraId="57CA2C04" w14:textId="1FCB4B95" w:rsidR="0094008B" w:rsidRPr="00205BE0" w:rsidRDefault="00205BE0" w:rsidP="0094008B">
            <w:pPr>
              <w:pStyle w:val="NormalWeb"/>
              <w:spacing w:after="0"/>
              <w:jc w:val="both"/>
              <w:rPr>
                <w:rFonts w:eastAsiaTheme="minorHAnsi"/>
                <w:sz w:val="20"/>
                <w:rPrChange w:id="132" w:author="Dr. K. Anitha Kumari PSGCT" w:date="2023-01-05T14:47:00Z">
                  <w:rPr>
                    <w:rFonts w:eastAsiaTheme="minorHAnsi"/>
                    <w:b/>
                    <w:bCs/>
                    <w:sz w:val="20"/>
                  </w:rPr>
                </w:rPrChange>
              </w:rPr>
            </w:pPr>
            <w:r w:rsidRPr="00205BE0">
              <w:rPr>
                <w:rFonts w:eastAsiaTheme="minorHAnsi"/>
                <w:sz w:val="20"/>
                <w:lang w:val="en-IN"/>
                <w:rPrChange w:id="133" w:author="Dr. K. Anitha Kumari PSGCT" w:date="2023-01-05T14:47:00Z">
                  <w:rPr>
                    <w:rFonts w:eastAsiaTheme="minorHAnsi"/>
                    <w:b/>
                    <w:bCs/>
                    <w:sz w:val="20"/>
                    <w:lang w:val="en-IN"/>
                  </w:rPr>
                </w:rPrChange>
              </w:rPr>
              <w:t xml:space="preserve">           Evidence production</w:t>
            </w:r>
            <w:r w:rsidRPr="00205BE0">
              <w:rPr>
                <w:sz w:val="20"/>
              </w:rPr>
              <w:t>..............................................................................................................</w:t>
            </w:r>
            <w:ins w:id="134" w:author="Dr. K. Anitha Kumari PSGCT" w:date="2023-01-05T14:49:00Z">
              <w:r>
                <w:rPr>
                  <w:sz w:val="20"/>
                </w:rPr>
                <w:t>................</w:t>
              </w:r>
            </w:ins>
          </w:p>
        </w:tc>
        <w:tc>
          <w:tcPr>
            <w:tcW w:w="487" w:type="dxa"/>
          </w:tcPr>
          <w:p w14:paraId="02077D15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215</w:t>
            </w:r>
          </w:p>
        </w:tc>
      </w:tr>
      <w:tr w:rsidR="0094008B" w14:paraId="241A9C1F" w14:textId="77777777" w:rsidTr="0094008B">
        <w:trPr>
          <w:trHeight w:val="20"/>
        </w:trPr>
        <w:tc>
          <w:tcPr>
            <w:tcW w:w="8755" w:type="dxa"/>
          </w:tcPr>
          <w:p w14:paraId="2D6669A5" w14:textId="18B9A3E3" w:rsidR="0094008B" w:rsidRPr="00205BE0" w:rsidRDefault="00205BE0" w:rsidP="0094008B">
            <w:pPr>
              <w:pStyle w:val="NormalWeb"/>
              <w:spacing w:after="0"/>
              <w:jc w:val="both"/>
              <w:rPr>
                <w:rFonts w:eastAsiaTheme="minorHAnsi"/>
                <w:sz w:val="20"/>
                <w:rPrChange w:id="135" w:author="Dr. K. Anitha Kumari PSGCT" w:date="2023-01-05T14:47:00Z">
                  <w:rPr>
                    <w:rFonts w:eastAsiaTheme="minorHAnsi"/>
                    <w:b/>
                    <w:bCs/>
                    <w:sz w:val="20"/>
                  </w:rPr>
                </w:rPrChange>
              </w:rPr>
            </w:pPr>
            <w:r w:rsidRPr="00205BE0">
              <w:rPr>
                <w:rFonts w:eastAsiaTheme="minorHAnsi"/>
                <w:sz w:val="20"/>
                <w:lang w:val="en-IN"/>
                <w:rPrChange w:id="136" w:author="Dr. K. Anitha Kumari PSGCT" w:date="2023-01-05T14:47:00Z">
                  <w:rPr>
                    <w:rFonts w:eastAsiaTheme="minorHAnsi"/>
                    <w:b/>
                    <w:bCs/>
                    <w:sz w:val="20"/>
                    <w:lang w:val="en-IN"/>
                  </w:rPr>
                </w:rPrChange>
              </w:rPr>
              <w:t xml:space="preserve">           Electrochemical</w:t>
            </w:r>
            <w:r w:rsidRPr="00205BE0">
              <w:rPr>
                <w:sz w:val="20"/>
              </w:rPr>
              <w:t>.....................................................................................................................</w:t>
            </w:r>
            <w:ins w:id="137" w:author="Dr. K. Anitha Kumari PSGCT" w:date="2023-01-05T14:49:00Z">
              <w:r>
                <w:rPr>
                  <w:sz w:val="20"/>
                </w:rPr>
                <w:t>................</w:t>
              </w:r>
            </w:ins>
          </w:p>
        </w:tc>
        <w:tc>
          <w:tcPr>
            <w:tcW w:w="487" w:type="dxa"/>
          </w:tcPr>
          <w:p w14:paraId="4CEFBC60" w14:textId="77777777" w:rsidR="0094008B" w:rsidRDefault="0094008B" w:rsidP="0094008B">
            <w:r w:rsidRPr="006F5871">
              <w:rPr>
                <w:rFonts w:ascii="Times New Roman" w:hAnsi="Times New Roman" w:cs="Times New Roman"/>
                <w:sz w:val="18"/>
                <w:szCs w:val="18"/>
              </w:rPr>
              <w:t>215</w:t>
            </w:r>
          </w:p>
        </w:tc>
      </w:tr>
      <w:tr w:rsidR="0094008B" w14:paraId="5E8B03B0" w14:textId="77777777" w:rsidTr="0094008B">
        <w:trPr>
          <w:trHeight w:val="20"/>
        </w:trPr>
        <w:tc>
          <w:tcPr>
            <w:tcW w:w="8755" w:type="dxa"/>
          </w:tcPr>
          <w:p w14:paraId="2BE424A9" w14:textId="2FB8F8EE" w:rsidR="0094008B" w:rsidRPr="00205BE0" w:rsidRDefault="00205BE0" w:rsidP="0094008B">
            <w:pPr>
              <w:pStyle w:val="NormalWeb"/>
              <w:spacing w:after="0"/>
              <w:jc w:val="both"/>
              <w:rPr>
                <w:rFonts w:eastAsiaTheme="minorHAnsi"/>
                <w:sz w:val="20"/>
                <w:rPrChange w:id="138" w:author="Dr. K. Anitha Kumari PSGCT" w:date="2023-01-05T14:47:00Z">
                  <w:rPr>
                    <w:rFonts w:eastAsiaTheme="minorHAnsi"/>
                    <w:b/>
                    <w:bCs/>
                    <w:sz w:val="20"/>
                  </w:rPr>
                </w:rPrChange>
              </w:rPr>
            </w:pPr>
            <w:r w:rsidRPr="00205BE0">
              <w:rPr>
                <w:rFonts w:eastAsiaTheme="minorHAnsi"/>
                <w:sz w:val="20"/>
                <w:lang w:val="en-IN"/>
                <w:rPrChange w:id="139" w:author="Dr. K. Anitha Kumari PSGCT" w:date="2023-01-05T14:47:00Z">
                  <w:rPr>
                    <w:rFonts w:eastAsiaTheme="minorHAnsi"/>
                    <w:b/>
                    <w:bCs/>
                    <w:sz w:val="20"/>
                    <w:lang w:val="en-IN"/>
                  </w:rPr>
                </w:rPrChange>
              </w:rPr>
              <w:t xml:space="preserve">          </w:t>
            </w:r>
            <w:ins w:id="140" w:author="Dr. K. Anitha Kumari PSGCT" w:date="2023-01-05T14:47:00Z">
              <w:r>
                <w:rPr>
                  <w:rFonts w:eastAsiaTheme="minorHAnsi"/>
                  <w:sz w:val="20"/>
                  <w:lang w:val="en-IN"/>
                </w:rPr>
                <w:t xml:space="preserve"> </w:t>
              </w:r>
            </w:ins>
            <w:r w:rsidRPr="00205BE0">
              <w:rPr>
                <w:rFonts w:eastAsiaTheme="minorHAnsi"/>
                <w:sz w:val="20"/>
                <w:lang w:val="en-IN"/>
                <w:rPrChange w:id="141" w:author="Dr. K. Anitha Kumari PSGCT" w:date="2023-01-05T14:47:00Z">
                  <w:rPr>
                    <w:rFonts w:eastAsiaTheme="minorHAnsi"/>
                    <w:b/>
                    <w:bCs/>
                    <w:sz w:val="20"/>
                    <w:lang w:val="en-IN"/>
                  </w:rPr>
                </w:rPrChange>
              </w:rPr>
              <w:t>Computation</w:t>
            </w:r>
            <w:r w:rsidRPr="00205BE0">
              <w:rPr>
                <w:sz w:val="20"/>
              </w:rPr>
              <w:t>.................................................................................................................................</w:t>
            </w:r>
            <w:ins w:id="142" w:author="Dr. K. Anitha Kumari PSGCT" w:date="2023-01-05T14:49:00Z">
              <w:r>
                <w:rPr>
                  <w:sz w:val="20"/>
                </w:rPr>
                <w:t>.........</w:t>
              </w:r>
            </w:ins>
          </w:p>
        </w:tc>
        <w:tc>
          <w:tcPr>
            <w:tcW w:w="487" w:type="dxa"/>
          </w:tcPr>
          <w:p w14:paraId="6A5F213D" w14:textId="77777777" w:rsidR="0094008B" w:rsidRDefault="0094008B" w:rsidP="0094008B">
            <w:r w:rsidRPr="006F5871">
              <w:rPr>
                <w:rFonts w:ascii="Times New Roman" w:hAnsi="Times New Roman" w:cs="Times New Roman"/>
                <w:sz w:val="18"/>
                <w:szCs w:val="18"/>
              </w:rPr>
              <w:t>215</w:t>
            </w:r>
          </w:p>
        </w:tc>
      </w:tr>
      <w:tr w:rsidR="0094008B" w14:paraId="22907A20" w14:textId="77777777" w:rsidTr="0094008B">
        <w:trPr>
          <w:trHeight w:val="20"/>
        </w:trPr>
        <w:tc>
          <w:tcPr>
            <w:tcW w:w="8755" w:type="dxa"/>
          </w:tcPr>
          <w:p w14:paraId="161971AC" w14:textId="5E0446FC" w:rsidR="0094008B" w:rsidRPr="00205BE0" w:rsidRDefault="00205BE0" w:rsidP="0094008B">
            <w:pPr>
              <w:pStyle w:val="NormalWeb"/>
              <w:spacing w:after="0"/>
              <w:jc w:val="both"/>
              <w:rPr>
                <w:rPrChange w:id="143" w:author="Dr. K. Anitha Kumari PSGCT" w:date="2023-01-05T14:47:00Z">
                  <w:rPr>
                    <w:b/>
                  </w:rPr>
                </w:rPrChange>
              </w:rPr>
            </w:pPr>
            <w:r w:rsidRPr="00205BE0">
              <w:rPr>
                <w:rFonts w:eastAsiaTheme="minorHAnsi"/>
                <w:sz w:val="20"/>
                <w:lang w:val="en-IN"/>
                <w:rPrChange w:id="144" w:author="Dr. K. Anitha Kumari PSGCT" w:date="2023-01-05T14:47:00Z">
                  <w:rPr>
                    <w:rFonts w:eastAsiaTheme="minorHAnsi"/>
                    <w:b/>
                    <w:bCs/>
                    <w:sz w:val="20"/>
                    <w:lang w:val="en-IN"/>
                  </w:rPr>
                </w:rPrChange>
              </w:rPr>
              <w:t xml:space="preserve">          </w:t>
            </w:r>
            <w:ins w:id="145" w:author="Dr. K. Anitha Kumari PSGCT" w:date="2023-01-05T14:47:00Z">
              <w:r>
                <w:rPr>
                  <w:rFonts w:eastAsiaTheme="minorHAnsi"/>
                  <w:sz w:val="20"/>
                  <w:lang w:val="en-IN"/>
                </w:rPr>
                <w:t xml:space="preserve"> </w:t>
              </w:r>
            </w:ins>
            <w:r w:rsidRPr="00205BE0">
              <w:rPr>
                <w:rFonts w:eastAsiaTheme="minorHAnsi"/>
                <w:sz w:val="20"/>
                <w:lang w:val="en-IN"/>
                <w:rPrChange w:id="146" w:author="Dr. K. Anitha Kumari PSGCT" w:date="2023-01-05T14:47:00Z">
                  <w:rPr>
                    <w:rFonts w:eastAsiaTheme="minorHAnsi"/>
                    <w:b/>
                    <w:bCs/>
                    <w:sz w:val="20"/>
                    <w:lang w:val="en-IN"/>
                  </w:rPr>
                </w:rPrChange>
              </w:rPr>
              <w:t>Communication</w:t>
            </w:r>
            <w:r w:rsidRPr="00205BE0">
              <w:rPr>
                <w:sz w:val="20"/>
              </w:rPr>
              <w:t>...........................................................................................................................</w:t>
            </w:r>
            <w:ins w:id="147" w:author="Dr. K. Anitha Kumari PSGCT" w:date="2023-01-05T14:49:00Z">
              <w:r>
                <w:rPr>
                  <w:sz w:val="20"/>
                </w:rPr>
                <w:t>..........</w:t>
              </w:r>
            </w:ins>
          </w:p>
        </w:tc>
        <w:tc>
          <w:tcPr>
            <w:tcW w:w="487" w:type="dxa"/>
          </w:tcPr>
          <w:p w14:paraId="692A9B30" w14:textId="77777777" w:rsidR="0094008B" w:rsidRDefault="0094008B" w:rsidP="0094008B">
            <w:r w:rsidRPr="006F5871">
              <w:rPr>
                <w:rFonts w:ascii="Times New Roman" w:hAnsi="Times New Roman" w:cs="Times New Roman"/>
                <w:sz w:val="18"/>
                <w:szCs w:val="18"/>
              </w:rPr>
              <w:t>215</w:t>
            </w:r>
          </w:p>
        </w:tc>
      </w:tr>
      <w:tr w:rsidR="0094008B" w14:paraId="7FBC9D29" w14:textId="77777777" w:rsidTr="0094008B">
        <w:trPr>
          <w:trHeight w:val="20"/>
        </w:trPr>
        <w:tc>
          <w:tcPr>
            <w:tcW w:w="8755" w:type="dxa"/>
          </w:tcPr>
          <w:p w14:paraId="1BA9D081" w14:textId="288C6ED7" w:rsidR="0094008B" w:rsidRPr="00205BE0" w:rsidRDefault="00205BE0" w:rsidP="0094008B">
            <w:pPr>
              <w:pStyle w:val="NormalWeb"/>
              <w:spacing w:after="0"/>
              <w:jc w:val="both"/>
              <w:rPr>
                <w:sz w:val="20"/>
              </w:rPr>
            </w:pPr>
            <w:del w:id="148" w:author="Dr. K. Anitha Kumari PSGCT" w:date="2023-01-05T14:47:00Z">
              <w:r w:rsidRPr="00205BE0" w:rsidDel="00205BE0">
                <w:rPr>
                  <w:rFonts w:eastAsiaTheme="minorHAnsi"/>
                  <w:sz w:val="20"/>
                  <w:lang w:val="en-IN"/>
                  <w:rPrChange w:id="149" w:author="Dr. K. Anitha Kumari PSGCT" w:date="2023-01-05T14:47:00Z">
                    <w:rPr>
                      <w:rFonts w:eastAsiaTheme="minorHAnsi"/>
                      <w:b/>
                      <w:bCs/>
                      <w:sz w:val="20"/>
                      <w:lang w:val="en-IN"/>
                    </w:rPr>
                  </w:rPrChange>
                </w:rPr>
                <w:delText xml:space="preserve">          </w:delText>
              </w:r>
            </w:del>
            <w:ins w:id="150" w:author="Dr. K. Anitha Kumari PSGCT" w:date="2023-01-05T14:47:00Z">
              <w:r w:rsidRPr="00205BE0">
                <w:rPr>
                  <w:rFonts w:eastAsiaTheme="minorHAnsi"/>
                  <w:sz w:val="20"/>
                  <w:lang w:val="en-IN"/>
                  <w:rPrChange w:id="151" w:author="Dr. K. Anitha Kumari PSGCT" w:date="2023-01-05T14:47:00Z">
                    <w:rPr>
                      <w:rFonts w:eastAsiaTheme="minorHAnsi"/>
                      <w:b/>
                      <w:bCs/>
                      <w:sz w:val="20"/>
                      <w:lang w:val="en-IN"/>
                    </w:rPr>
                  </w:rPrChange>
                </w:rPr>
                <w:t xml:space="preserve">         </w:t>
              </w:r>
              <w:r>
                <w:rPr>
                  <w:rFonts w:eastAsiaTheme="minorHAnsi"/>
                  <w:sz w:val="20"/>
                  <w:lang w:val="en-IN"/>
                </w:rPr>
                <w:t xml:space="preserve">  </w:t>
              </w:r>
            </w:ins>
            <w:r w:rsidRPr="00205BE0">
              <w:rPr>
                <w:rFonts w:eastAsiaTheme="minorHAnsi"/>
                <w:sz w:val="20"/>
                <w:lang w:val="en-IN"/>
                <w:rPrChange w:id="152" w:author="Dr. K. Anitha Kumari PSGCT" w:date="2023-01-05T14:47:00Z">
                  <w:rPr>
                    <w:rFonts w:eastAsiaTheme="minorHAnsi"/>
                    <w:b/>
                    <w:bCs/>
                    <w:sz w:val="20"/>
                    <w:lang w:val="en-IN"/>
                  </w:rPr>
                </w:rPrChange>
              </w:rPr>
              <w:t>Results</w:t>
            </w:r>
            <w:r w:rsidRPr="00205BE0">
              <w:rPr>
                <w:sz w:val="20"/>
              </w:rPr>
              <w:t>..............................................................................................................................................</w:t>
            </w:r>
            <w:ins w:id="153" w:author="Dr. K. Anitha Kumari PSGCT" w:date="2023-01-05T14:49:00Z">
              <w:r>
                <w:rPr>
                  <w:sz w:val="20"/>
                </w:rPr>
                <w:t>.....</w:t>
              </w:r>
            </w:ins>
          </w:p>
        </w:tc>
        <w:tc>
          <w:tcPr>
            <w:tcW w:w="487" w:type="dxa"/>
          </w:tcPr>
          <w:p w14:paraId="5CB0A526" w14:textId="77777777" w:rsidR="0094008B" w:rsidRDefault="0094008B" w:rsidP="0094008B">
            <w:r w:rsidRPr="006F5871">
              <w:rPr>
                <w:rFonts w:ascii="Times New Roman" w:hAnsi="Times New Roman" w:cs="Times New Roman"/>
                <w:sz w:val="18"/>
                <w:szCs w:val="18"/>
              </w:rPr>
              <w:t>215</w:t>
            </w:r>
          </w:p>
        </w:tc>
      </w:tr>
      <w:tr w:rsidR="0094008B" w14:paraId="259B8AD4" w14:textId="77777777" w:rsidTr="0094008B">
        <w:trPr>
          <w:trHeight w:val="20"/>
        </w:trPr>
        <w:tc>
          <w:tcPr>
            <w:tcW w:w="8755" w:type="dxa"/>
          </w:tcPr>
          <w:p w14:paraId="01E61F7D" w14:textId="5BC22E1D" w:rsidR="0094008B" w:rsidRPr="00205BE0" w:rsidRDefault="00205BE0" w:rsidP="0094008B">
            <w:pPr>
              <w:pStyle w:val="NormalWeb"/>
              <w:spacing w:after="0"/>
              <w:jc w:val="both"/>
              <w:rPr>
                <w:rFonts w:eastAsiaTheme="minorHAnsi"/>
                <w:sz w:val="20"/>
                <w:rPrChange w:id="154" w:author="Dr. K. Anitha Kumari PSGCT" w:date="2023-01-05T14:47:00Z">
                  <w:rPr>
                    <w:rFonts w:eastAsiaTheme="minorHAnsi"/>
                    <w:b/>
                    <w:bCs/>
                    <w:sz w:val="20"/>
                  </w:rPr>
                </w:rPrChange>
              </w:rPr>
            </w:pPr>
            <w:r w:rsidRPr="00205BE0">
              <w:rPr>
                <w:rFonts w:eastAsiaTheme="minorHAnsi"/>
                <w:sz w:val="20"/>
                <w:lang w:val="en-IN"/>
                <w:rPrChange w:id="155" w:author="Dr. K. Anitha Kumari PSGCT" w:date="2023-01-05T14:47:00Z">
                  <w:rPr>
                    <w:rFonts w:eastAsiaTheme="minorHAnsi"/>
                    <w:b/>
                    <w:bCs/>
                    <w:sz w:val="20"/>
                    <w:lang w:val="en-IN"/>
                  </w:rPr>
                </w:rPrChange>
              </w:rPr>
              <w:t xml:space="preserve">           False alarms</w:t>
            </w:r>
            <w:r w:rsidRPr="00205BE0">
              <w:rPr>
                <w:sz w:val="20"/>
              </w:rPr>
              <w:t>................................................................................................................................</w:t>
            </w:r>
            <w:ins w:id="156" w:author="Dr. K. Anitha Kumari PSGCT" w:date="2023-01-05T14:49:00Z">
              <w:r>
                <w:rPr>
                  <w:sz w:val="20"/>
                </w:rPr>
                <w:t>...........</w:t>
              </w:r>
            </w:ins>
          </w:p>
        </w:tc>
        <w:tc>
          <w:tcPr>
            <w:tcW w:w="487" w:type="dxa"/>
          </w:tcPr>
          <w:p w14:paraId="7452BFF8" w14:textId="77777777" w:rsidR="0094008B" w:rsidRPr="00A705B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216</w:t>
            </w:r>
          </w:p>
        </w:tc>
      </w:tr>
      <w:tr w:rsidR="0094008B" w14:paraId="5E1F6DB7" w14:textId="77777777" w:rsidTr="0094008B">
        <w:trPr>
          <w:trHeight w:val="20"/>
        </w:trPr>
        <w:tc>
          <w:tcPr>
            <w:tcW w:w="8755" w:type="dxa"/>
          </w:tcPr>
          <w:p w14:paraId="5B29A9A0" w14:textId="0DF66996" w:rsidR="0094008B" w:rsidRPr="00205BE0" w:rsidRDefault="00205BE0" w:rsidP="0094008B">
            <w:pPr>
              <w:pStyle w:val="NormalWeb"/>
              <w:spacing w:after="0"/>
              <w:jc w:val="both"/>
              <w:rPr>
                <w:rFonts w:eastAsiaTheme="minorHAnsi"/>
                <w:sz w:val="20"/>
                <w:rPrChange w:id="157" w:author="Dr. K. Anitha Kumari PSGCT" w:date="2023-01-05T14:47:00Z">
                  <w:rPr>
                    <w:rFonts w:eastAsiaTheme="minorHAnsi"/>
                    <w:b/>
                    <w:bCs/>
                    <w:sz w:val="20"/>
                  </w:rPr>
                </w:rPrChange>
              </w:rPr>
            </w:pPr>
            <w:r w:rsidRPr="00205BE0">
              <w:rPr>
                <w:rFonts w:eastAsiaTheme="minorHAnsi"/>
                <w:sz w:val="20"/>
                <w:lang w:val="en-IN"/>
                <w:rPrChange w:id="158" w:author="Dr. K. Anitha Kumari PSGCT" w:date="2023-01-05T14:47:00Z">
                  <w:rPr>
                    <w:rFonts w:eastAsiaTheme="minorHAnsi"/>
                    <w:b/>
                    <w:bCs/>
                    <w:sz w:val="20"/>
                    <w:lang w:val="en-IN"/>
                  </w:rPr>
                </w:rPrChange>
              </w:rPr>
              <w:t xml:space="preserve">          </w:t>
            </w:r>
            <w:ins w:id="159" w:author="Dr. K. Anitha Kumari PSGCT" w:date="2023-01-05T14:47:00Z">
              <w:r>
                <w:rPr>
                  <w:rFonts w:eastAsiaTheme="minorHAnsi"/>
                  <w:sz w:val="20"/>
                  <w:lang w:val="en-IN"/>
                </w:rPr>
                <w:t xml:space="preserve"> </w:t>
              </w:r>
            </w:ins>
            <w:r w:rsidRPr="00205BE0">
              <w:rPr>
                <w:rFonts w:eastAsiaTheme="minorHAnsi"/>
                <w:sz w:val="20"/>
                <w:lang w:val="en-IN"/>
                <w:rPrChange w:id="160" w:author="Dr. K. Anitha Kumari PSGCT" w:date="2023-01-05T14:47:00Z">
                  <w:rPr>
                    <w:rFonts w:eastAsiaTheme="minorHAnsi"/>
                    <w:b/>
                    <w:bCs/>
                    <w:sz w:val="20"/>
                    <w:lang w:val="en-IN"/>
                  </w:rPr>
                </w:rPrChange>
              </w:rPr>
              <w:t>Architecture</w:t>
            </w:r>
            <w:r w:rsidRPr="00205BE0">
              <w:rPr>
                <w:sz w:val="20"/>
              </w:rPr>
              <w:t>................................................................................................................................</w:t>
            </w:r>
            <w:ins w:id="161" w:author="Dr. K. Anitha Kumari PSGCT" w:date="2023-01-05T14:49:00Z">
              <w:r>
                <w:rPr>
                  <w:sz w:val="20"/>
                </w:rPr>
                <w:t>...........</w:t>
              </w:r>
            </w:ins>
          </w:p>
        </w:tc>
        <w:tc>
          <w:tcPr>
            <w:tcW w:w="487" w:type="dxa"/>
          </w:tcPr>
          <w:p w14:paraId="685D4B52" w14:textId="77777777" w:rsidR="0094008B" w:rsidRDefault="0094008B" w:rsidP="0094008B">
            <w:r w:rsidRPr="00042C27">
              <w:rPr>
                <w:rFonts w:ascii="Times New Roman" w:hAnsi="Times New Roman" w:cs="Times New Roman"/>
                <w:sz w:val="18"/>
                <w:szCs w:val="18"/>
              </w:rPr>
              <w:t>216</w:t>
            </w:r>
          </w:p>
        </w:tc>
      </w:tr>
      <w:tr w:rsidR="0094008B" w14:paraId="70A94ED4" w14:textId="77777777" w:rsidTr="0094008B">
        <w:trPr>
          <w:trHeight w:val="20"/>
        </w:trPr>
        <w:tc>
          <w:tcPr>
            <w:tcW w:w="8755" w:type="dxa"/>
          </w:tcPr>
          <w:p w14:paraId="76C0F904" w14:textId="54D46BE6" w:rsidR="0094008B" w:rsidRPr="00205BE0" w:rsidRDefault="00205BE0" w:rsidP="0094008B">
            <w:pPr>
              <w:pStyle w:val="NormalWeb"/>
              <w:spacing w:after="0"/>
              <w:jc w:val="both"/>
              <w:rPr>
                <w:rFonts w:eastAsiaTheme="minorHAnsi"/>
                <w:sz w:val="20"/>
                <w:rPrChange w:id="162" w:author="Dr. K. Anitha Kumari PSGCT" w:date="2023-01-05T14:47:00Z">
                  <w:rPr>
                    <w:rFonts w:eastAsiaTheme="minorHAnsi"/>
                    <w:b/>
                    <w:bCs/>
                    <w:sz w:val="20"/>
                  </w:rPr>
                </w:rPrChange>
              </w:rPr>
            </w:pPr>
            <w:r w:rsidRPr="00205BE0">
              <w:rPr>
                <w:rFonts w:eastAsiaTheme="minorHAnsi"/>
                <w:sz w:val="20"/>
                <w:lang w:val="en-IN"/>
                <w:rPrChange w:id="163" w:author="Dr. K. Anitha Kumari PSGCT" w:date="2023-01-05T14:47:00Z">
                  <w:rPr>
                    <w:rFonts w:eastAsiaTheme="minorHAnsi"/>
                    <w:b/>
                    <w:bCs/>
                    <w:sz w:val="20"/>
                    <w:lang w:val="en-IN"/>
                  </w:rPr>
                </w:rPrChange>
              </w:rPr>
              <w:t xml:space="preserve">          </w:t>
            </w:r>
            <w:ins w:id="164" w:author="Dr. K. Anitha Kumari PSGCT" w:date="2023-01-05T14:47:00Z">
              <w:r>
                <w:rPr>
                  <w:rFonts w:eastAsiaTheme="minorHAnsi"/>
                  <w:sz w:val="20"/>
                  <w:lang w:val="en-IN"/>
                </w:rPr>
                <w:t xml:space="preserve"> </w:t>
              </w:r>
            </w:ins>
            <w:r w:rsidRPr="00205BE0">
              <w:rPr>
                <w:rFonts w:eastAsiaTheme="minorHAnsi"/>
                <w:sz w:val="20"/>
                <w:lang w:val="en-IN"/>
                <w:rPrChange w:id="165" w:author="Dr. K. Anitha Kumari PSGCT" w:date="2023-01-05T14:47:00Z">
                  <w:rPr>
                    <w:rFonts w:eastAsiaTheme="minorHAnsi"/>
                    <w:b/>
                    <w:bCs/>
                    <w:sz w:val="20"/>
                    <w:lang w:val="en-IN"/>
                  </w:rPr>
                </w:rPrChange>
              </w:rPr>
              <w:t>Results</w:t>
            </w:r>
            <w:r w:rsidRPr="00205BE0">
              <w:rPr>
                <w:sz w:val="20"/>
              </w:rPr>
              <w:t>.............................................................................................................................................</w:t>
            </w:r>
            <w:ins w:id="166" w:author="Dr. K. Anitha Kumari PSGCT" w:date="2023-01-05T14:49:00Z">
              <w:r>
                <w:rPr>
                  <w:sz w:val="20"/>
                </w:rPr>
                <w:t>.....</w:t>
              </w:r>
            </w:ins>
            <w:r w:rsidRPr="00205BE0">
              <w:rPr>
                <w:sz w:val="20"/>
              </w:rPr>
              <w:t>.</w:t>
            </w:r>
          </w:p>
        </w:tc>
        <w:tc>
          <w:tcPr>
            <w:tcW w:w="487" w:type="dxa"/>
          </w:tcPr>
          <w:p w14:paraId="641E121A" w14:textId="77777777" w:rsidR="0094008B" w:rsidRDefault="0094008B" w:rsidP="0094008B">
            <w:r w:rsidRPr="00042C27">
              <w:rPr>
                <w:rFonts w:ascii="Times New Roman" w:hAnsi="Times New Roman" w:cs="Times New Roman"/>
                <w:sz w:val="18"/>
                <w:szCs w:val="18"/>
              </w:rPr>
              <w:t>216</w:t>
            </w:r>
          </w:p>
        </w:tc>
      </w:tr>
      <w:tr w:rsidR="0094008B" w14:paraId="11F6E109" w14:textId="77777777" w:rsidTr="0094008B">
        <w:trPr>
          <w:trHeight w:val="20"/>
        </w:trPr>
        <w:tc>
          <w:tcPr>
            <w:tcW w:w="8755" w:type="dxa"/>
          </w:tcPr>
          <w:p w14:paraId="2A41FD9F" w14:textId="77015700" w:rsidR="0094008B" w:rsidRPr="00205BE0" w:rsidRDefault="00205BE0" w:rsidP="0094008B">
            <w:pPr>
              <w:pStyle w:val="NormalWeb"/>
              <w:spacing w:after="0"/>
              <w:jc w:val="both"/>
              <w:rPr>
                <w:sz w:val="20"/>
              </w:rPr>
            </w:pPr>
            <w:r w:rsidRPr="00205BE0">
              <w:rPr>
                <w:rFonts w:eastAsiaTheme="minorHAnsi"/>
                <w:sz w:val="20"/>
                <w:lang w:val="en-IN"/>
                <w:rPrChange w:id="167" w:author="Dr. K. Anitha Kumari PSGCT" w:date="2023-01-05T14:47:00Z">
                  <w:rPr>
                    <w:rFonts w:eastAsiaTheme="minorHAnsi"/>
                    <w:b/>
                    <w:bCs/>
                    <w:sz w:val="20"/>
                    <w:lang w:val="en-IN"/>
                  </w:rPr>
                </w:rPrChange>
              </w:rPr>
              <w:t xml:space="preserve">          </w:t>
            </w:r>
            <w:ins w:id="168" w:author="Dr. K. Anitha Kumari PSGCT" w:date="2023-01-05T14:47:00Z">
              <w:r>
                <w:rPr>
                  <w:rFonts w:eastAsiaTheme="minorHAnsi"/>
                  <w:sz w:val="20"/>
                  <w:lang w:val="en-IN"/>
                </w:rPr>
                <w:t xml:space="preserve"> </w:t>
              </w:r>
            </w:ins>
            <w:r w:rsidRPr="00205BE0">
              <w:rPr>
                <w:rFonts w:eastAsiaTheme="minorHAnsi"/>
                <w:sz w:val="20"/>
                <w:lang w:val="en-IN"/>
                <w:rPrChange w:id="169" w:author="Dr. K. Anitha Kumari PSGCT" w:date="2023-01-05T14:47:00Z">
                  <w:rPr>
                    <w:rFonts w:eastAsiaTheme="minorHAnsi"/>
                    <w:b/>
                    <w:bCs/>
                    <w:sz w:val="20"/>
                    <w:lang w:val="en-IN"/>
                  </w:rPr>
                </w:rPrChange>
              </w:rPr>
              <w:t>Monitoring</w:t>
            </w:r>
            <w:r w:rsidRPr="00205BE0">
              <w:rPr>
                <w:sz w:val="20"/>
              </w:rPr>
              <w:t>.....................................................................................................................................</w:t>
            </w:r>
            <w:ins w:id="170" w:author="Dr. K. Anitha Kumari PSGCT" w:date="2023-01-05T14:49:00Z">
              <w:r>
                <w:rPr>
                  <w:sz w:val="20"/>
                </w:rPr>
                <w:t>........</w:t>
              </w:r>
            </w:ins>
          </w:p>
        </w:tc>
        <w:tc>
          <w:tcPr>
            <w:tcW w:w="487" w:type="dxa"/>
          </w:tcPr>
          <w:p w14:paraId="40AB9819" w14:textId="77777777" w:rsidR="0094008B" w:rsidRDefault="0094008B" w:rsidP="0094008B">
            <w:r w:rsidRPr="00042C27">
              <w:rPr>
                <w:rFonts w:ascii="Times New Roman" w:hAnsi="Times New Roman" w:cs="Times New Roman"/>
                <w:sz w:val="18"/>
                <w:szCs w:val="18"/>
              </w:rPr>
              <w:t>216</w:t>
            </w:r>
          </w:p>
        </w:tc>
      </w:tr>
      <w:tr w:rsidR="0094008B" w14:paraId="0AD30BCF" w14:textId="77777777" w:rsidTr="0094008B">
        <w:trPr>
          <w:trHeight w:val="20"/>
        </w:trPr>
        <w:tc>
          <w:tcPr>
            <w:tcW w:w="8755" w:type="dxa"/>
          </w:tcPr>
          <w:p w14:paraId="4723C39A" w14:textId="49BD4D6C" w:rsidR="0094008B" w:rsidRPr="00205BE0" w:rsidRDefault="00205BE0" w:rsidP="0094008B">
            <w:pPr>
              <w:pStyle w:val="NormalWeb"/>
              <w:spacing w:before="0" w:beforeAutospacing="0" w:after="0" w:afterAutospacing="0"/>
              <w:jc w:val="both"/>
              <w:rPr>
                <w:rFonts w:eastAsiaTheme="minorHAnsi"/>
                <w:sz w:val="20"/>
                <w:lang w:val="en-IN"/>
                <w:rPrChange w:id="171" w:author="Dr. K. Anitha Kumari PSGCT" w:date="2023-01-05T14:47:00Z">
                  <w:rPr>
                    <w:rFonts w:eastAsiaTheme="minorHAnsi"/>
                    <w:b/>
                    <w:bCs/>
                    <w:sz w:val="20"/>
                    <w:lang w:val="en-IN"/>
                  </w:rPr>
                </w:rPrChange>
              </w:rPr>
            </w:pPr>
            <w:r w:rsidRPr="00205BE0">
              <w:rPr>
                <w:rFonts w:eastAsiaTheme="minorHAnsi"/>
                <w:sz w:val="20"/>
                <w:lang w:val="en-IN"/>
                <w:rPrChange w:id="172" w:author="Dr. K. Anitha Kumari PSGCT" w:date="2023-01-05T14:47:00Z">
                  <w:rPr>
                    <w:rFonts w:eastAsiaTheme="minorHAnsi"/>
                    <w:b/>
                    <w:bCs/>
                    <w:sz w:val="20"/>
                    <w:lang w:val="en-IN"/>
                  </w:rPr>
                </w:rPrChange>
              </w:rPr>
              <w:t xml:space="preserve">           Smartphone ecg</w:t>
            </w:r>
            <w:r w:rsidRPr="00205BE0">
              <w:rPr>
                <w:sz w:val="20"/>
              </w:rPr>
              <w:t>.........................................................................................................................</w:t>
            </w:r>
            <w:ins w:id="173" w:author="Dr. K. Anitha Kumari PSGCT" w:date="2023-01-05T14:49:00Z">
              <w:r>
                <w:rPr>
                  <w:sz w:val="20"/>
                </w:rPr>
                <w:t>............</w:t>
              </w:r>
            </w:ins>
          </w:p>
        </w:tc>
        <w:tc>
          <w:tcPr>
            <w:tcW w:w="487" w:type="dxa"/>
          </w:tcPr>
          <w:p w14:paraId="4213C0AA" w14:textId="77777777" w:rsidR="0094008B" w:rsidRPr="001272B5" w:rsidRDefault="0094008B" w:rsidP="0094008B">
            <w:pPr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1272B5">
              <w:rPr>
                <w:rFonts w:ascii="Times New Roman" w:hAnsi="Times New Roman" w:cs="Times New Roman"/>
                <w:sz w:val="18"/>
                <w:szCs w:val="18"/>
              </w:rPr>
              <w:t>217</w:t>
            </w:r>
          </w:p>
        </w:tc>
      </w:tr>
      <w:tr w:rsidR="0094008B" w14:paraId="6FB69080" w14:textId="77777777" w:rsidTr="0094008B">
        <w:trPr>
          <w:trHeight w:val="20"/>
        </w:trPr>
        <w:tc>
          <w:tcPr>
            <w:tcW w:w="8755" w:type="dxa"/>
          </w:tcPr>
          <w:p w14:paraId="5D78B3B4" w14:textId="36ADADB9" w:rsidR="0094008B" w:rsidRPr="00205BE0" w:rsidRDefault="00205BE0" w:rsidP="0094008B">
            <w:pPr>
              <w:pStyle w:val="NormalWeb"/>
              <w:spacing w:after="0"/>
              <w:jc w:val="both"/>
              <w:rPr>
                <w:rFonts w:eastAsiaTheme="minorHAnsi"/>
                <w:sz w:val="20"/>
                <w:rPrChange w:id="174" w:author="Dr. K. Anitha Kumari PSGCT" w:date="2023-01-05T14:47:00Z">
                  <w:rPr>
                    <w:rFonts w:eastAsiaTheme="minorHAnsi"/>
                    <w:b/>
                    <w:bCs/>
                    <w:sz w:val="20"/>
                  </w:rPr>
                </w:rPrChange>
              </w:rPr>
            </w:pPr>
            <w:r w:rsidRPr="00205BE0">
              <w:rPr>
                <w:rFonts w:eastAsiaTheme="minorHAnsi"/>
                <w:sz w:val="20"/>
                <w:lang w:val="en-IN"/>
                <w:rPrChange w:id="175" w:author="Dr. K. Anitha Kumari PSGCT" w:date="2023-01-05T14:47:00Z">
                  <w:rPr>
                    <w:rFonts w:eastAsiaTheme="minorHAnsi"/>
                    <w:b/>
                    <w:bCs/>
                    <w:sz w:val="20"/>
                    <w:lang w:val="en-IN"/>
                  </w:rPr>
                </w:rPrChange>
              </w:rPr>
              <w:t xml:space="preserve">           Mobi health</w:t>
            </w:r>
            <w:r w:rsidRPr="00205BE0">
              <w:rPr>
                <w:sz w:val="20"/>
              </w:rPr>
              <w:t>..................................................................................................................................</w:t>
            </w:r>
            <w:ins w:id="176" w:author="Dr. K. Anitha Kumari PSGCT" w:date="2023-01-05T14:49:00Z">
              <w:r>
                <w:rPr>
                  <w:sz w:val="20"/>
                </w:rPr>
                <w:t>..........</w:t>
              </w:r>
            </w:ins>
          </w:p>
        </w:tc>
        <w:tc>
          <w:tcPr>
            <w:tcW w:w="487" w:type="dxa"/>
          </w:tcPr>
          <w:p w14:paraId="7A92E05F" w14:textId="77777777" w:rsidR="0094008B" w:rsidRDefault="0094008B" w:rsidP="0094008B">
            <w:r w:rsidRPr="00FE0022">
              <w:rPr>
                <w:rFonts w:ascii="Times New Roman" w:hAnsi="Times New Roman" w:cs="Times New Roman"/>
                <w:sz w:val="18"/>
                <w:szCs w:val="18"/>
              </w:rPr>
              <w:t>217</w:t>
            </w:r>
          </w:p>
        </w:tc>
      </w:tr>
      <w:tr w:rsidR="0094008B" w14:paraId="546E11FE" w14:textId="77777777" w:rsidTr="0094008B">
        <w:trPr>
          <w:trHeight w:val="20"/>
        </w:trPr>
        <w:tc>
          <w:tcPr>
            <w:tcW w:w="8755" w:type="dxa"/>
          </w:tcPr>
          <w:p w14:paraId="49D25F3B" w14:textId="2F6C1750" w:rsidR="0094008B" w:rsidRPr="00205BE0" w:rsidRDefault="00205BE0" w:rsidP="0094008B">
            <w:pPr>
              <w:pStyle w:val="NormalWeb"/>
              <w:spacing w:after="0"/>
              <w:jc w:val="both"/>
              <w:rPr>
                <w:rFonts w:eastAsiaTheme="minorHAnsi"/>
                <w:sz w:val="20"/>
                <w:rPrChange w:id="177" w:author="Dr. K. Anitha Kumari PSGCT" w:date="2023-01-05T14:47:00Z">
                  <w:rPr>
                    <w:rFonts w:eastAsiaTheme="minorHAnsi"/>
                    <w:b/>
                    <w:bCs/>
                    <w:sz w:val="20"/>
                  </w:rPr>
                </w:rPrChange>
              </w:rPr>
            </w:pPr>
            <w:r w:rsidRPr="00205BE0">
              <w:rPr>
                <w:rFonts w:eastAsiaTheme="minorHAnsi"/>
                <w:sz w:val="20"/>
                <w:lang w:val="en-IN"/>
                <w:rPrChange w:id="178" w:author="Dr. K. Anitha Kumari PSGCT" w:date="2023-01-05T14:47:00Z">
                  <w:rPr>
                    <w:rFonts w:eastAsiaTheme="minorHAnsi"/>
                    <w:b/>
                    <w:bCs/>
                    <w:sz w:val="20"/>
                    <w:lang w:val="en-IN"/>
                  </w:rPr>
                </w:rPrChange>
              </w:rPr>
              <w:t xml:space="preserve">           Predicting vital signs</w:t>
            </w:r>
            <w:r w:rsidRPr="00205BE0">
              <w:rPr>
                <w:sz w:val="20"/>
              </w:rPr>
              <w:t>...........................................................................................................</w:t>
            </w:r>
            <w:ins w:id="179" w:author="Dr. K. Anitha Kumari PSGCT" w:date="2023-01-05T14:49:00Z">
              <w:r>
                <w:rPr>
                  <w:sz w:val="20"/>
                </w:rPr>
                <w:t>..................</w:t>
              </w:r>
            </w:ins>
          </w:p>
        </w:tc>
        <w:tc>
          <w:tcPr>
            <w:tcW w:w="487" w:type="dxa"/>
          </w:tcPr>
          <w:p w14:paraId="269C4775" w14:textId="77777777" w:rsidR="0094008B" w:rsidRDefault="0094008B" w:rsidP="0094008B">
            <w:r w:rsidRPr="00FE0022">
              <w:rPr>
                <w:rFonts w:ascii="Times New Roman" w:hAnsi="Times New Roman" w:cs="Times New Roman"/>
                <w:sz w:val="18"/>
                <w:szCs w:val="18"/>
              </w:rPr>
              <w:t>217</w:t>
            </w:r>
          </w:p>
        </w:tc>
      </w:tr>
      <w:tr w:rsidR="0094008B" w14:paraId="5B7A844F" w14:textId="77777777" w:rsidTr="0094008B">
        <w:trPr>
          <w:trHeight w:val="20"/>
        </w:trPr>
        <w:tc>
          <w:tcPr>
            <w:tcW w:w="8755" w:type="dxa"/>
          </w:tcPr>
          <w:p w14:paraId="1DB529D9" w14:textId="6ABFAAA0" w:rsidR="0094008B" w:rsidRPr="00205BE0" w:rsidRDefault="00205BE0" w:rsidP="0094008B">
            <w:pPr>
              <w:pStyle w:val="NormalWeb"/>
              <w:spacing w:after="0"/>
              <w:jc w:val="both"/>
              <w:rPr>
                <w:rFonts w:eastAsiaTheme="minorHAnsi"/>
                <w:sz w:val="20"/>
                <w:rPrChange w:id="180" w:author="Dr. K. Anitha Kumari PSGCT" w:date="2023-01-05T14:47:00Z">
                  <w:rPr>
                    <w:rFonts w:eastAsiaTheme="minorHAnsi"/>
                    <w:b/>
                    <w:bCs/>
                    <w:sz w:val="20"/>
                  </w:rPr>
                </w:rPrChange>
              </w:rPr>
            </w:pPr>
            <w:r w:rsidRPr="00205BE0">
              <w:rPr>
                <w:rFonts w:eastAsiaTheme="minorHAnsi"/>
                <w:sz w:val="20"/>
                <w:lang w:val="en-IN"/>
                <w:rPrChange w:id="181" w:author="Dr. K. Anitha Kumari PSGCT" w:date="2023-01-05T14:47:00Z">
                  <w:rPr>
                    <w:rFonts w:eastAsiaTheme="minorHAnsi"/>
                    <w:b/>
                    <w:bCs/>
                    <w:sz w:val="20"/>
                    <w:lang w:val="en-IN"/>
                  </w:rPr>
                </w:rPrChange>
              </w:rPr>
              <w:t xml:space="preserve">          </w:t>
            </w:r>
            <w:ins w:id="182" w:author="Dr. K. Anitha Kumari PSGCT" w:date="2023-01-05T14:47:00Z">
              <w:r>
                <w:rPr>
                  <w:rFonts w:eastAsiaTheme="minorHAnsi"/>
                  <w:sz w:val="20"/>
                  <w:lang w:val="en-IN"/>
                </w:rPr>
                <w:t xml:space="preserve"> </w:t>
              </w:r>
            </w:ins>
            <w:r w:rsidRPr="00205BE0">
              <w:rPr>
                <w:rFonts w:eastAsiaTheme="minorHAnsi"/>
                <w:sz w:val="20"/>
                <w:lang w:val="en-IN"/>
                <w:rPrChange w:id="183" w:author="Dr. K. Anitha Kumari PSGCT" w:date="2023-01-05T14:47:00Z">
                  <w:rPr>
                    <w:rFonts w:eastAsiaTheme="minorHAnsi"/>
                    <w:b/>
                    <w:bCs/>
                    <w:sz w:val="20"/>
                    <w:lang w:val="en-IN"/>
                  </w:rPr>
                </w:rPrChange>
              </w:rPr>
              <w:t>Code blue</w:t>
            </w:r>
            <w:r w:rsidRPr="00205BE0">
              <w:rPr>
                <w:sz w:val="20"/>
              </w:rPr>
              <w:t>.........................................................................................................................................</w:t>
            </w:r>
            <w:ins w:id="184" w:author="Dr. K. Anitha Kumari PSGCT" w:date="2023-01-05T14:49:00Z">
              <w:r>
                <w:rPr>
                  <w:sz w:val="20"/>
                </w:rPr>
                <w:t>......</w:t>
              </w:r>
            </w:ins>
          </w:p>
        </w:tc>
        <w:tc>
          <w:tcPr>
            <w:tcW w:w="487" w:type="dxa"/>
          </w:tcPr>
          <w:p w14:paraId="4A1324E0" w14:textId="77777777" w:rsidR="0094008B" w:rsidRDefault="0094008B" w:rsidP="0094008B">
            <w:r w:rsidRPr="00FE0022">
              <w:rPr>
                <w:rFonts w:ascii="Times New Roman" w:hAnsi="Times New Roman" w:cs="Times New Roman"/>
                <w:sz w:val="18"/>
                <w:szCs w:val="18"/>
              </w:rPr>
              <w:t>217</w:t>
            </w:r>
          </w:p>
        </w:tc>
      </w:tr>
      <w:tr w:rsidR="0094008B" w14:paraId="218EFD77" w14:textId="77777777" w:rsidTr="0094008B">
        <w:trPr>
          <w:trHeight w:val="20"/>
        </w:trPr>
        <w:tc>
          <w:tcPr>
            <w:tcW w:w="8755" w:type="dxa"/>
          </w:tcPr>
          <w:p w14:paraId="0632A9DD" w14:textId="2F181C89" w:rsidR="0094008B" w:rsidRPr="008214FB" w:rsidRDefault="0094008B" w:rsidP="0094008B">
            <w:pPr>
              <w:pStyle w:val="NormalWeb"/>
              <w:spacing w:after="0"/>
              <w:jc w:val="both"/>
              <w:rPr>
                <w:bCs/>
                <w:sz w:val="20"/>
              </w:rPr>
            </w:pPr>
            <w:r>
              <w:rPr>
                <w:rFonts w:eastAsiaTheme="minorHAnsi"/>
                <w:b/>
                <w:bCs/>
                <w:sz w:val="20"/>
                <w:lang w:val="en-IN"/>
              </w:rPr>
              <w:t xml:space="preserve">          </w:t>
            </w:r>
            <w:r w:rsidRPr="008214FB">
              <w:rPr>
                <w:rFonts w:eastAsiaTheme="minorHAnsi"/>
                <w:b/>
                <w:bCs/>
                <w:sz w:val="20"/>
                <w:lang w:val="en-IN"/>
              </w:rPr>
              <w:t>MEDICINE INTAKE APPLICATIONS</w:t>
            </w:r>
            <w:r w:rsidRPr="008214FB">
              <w:rPr>
                <w:bCs/>
                <w:sz w:val="20"/>
              </w:rPr>
              <w:t>.................................................................</w:t>
            </w:r>
            <w:r>
              <w:rPr>
                <w:bCs/>
                <w:sz w:val="20"/>
              </w:rPr>
              <w:t>.........................</w:t>
            </w:r>
            <w:ins w:id="185" w:author="Dr. K. Anitha Kumari PSGCT" w:date="2023-01-05T14:49:00Z">
              <w:r w:rsidR="00205BE0">
                <w:rPr>
                  <w:bCs/>
                  <w:sz w:val="20"/>
                </w:rPr>
                <w:t>.</w:t>
              </w:r>
            </w:ins>
          </w:p>
        </w:tc>
        <w:tc>
          <w:tcPr>
            <w:tcW w:w="487" w:type="dxa"/>
          </w:tcPr>
          <w:p w14:paraId="60AB2A9F" w14:textId="77777777" w:rsidR="0094008B" w:rsidRDefault="0094008B" w:rsidP="0094008B">
            <w:r w:rsidRPr="00FE0022">
              <w:rPr>
                <w:rFonts w:ascii="Times New Roman" w:hAnsi="Times New Roman" w:cs="Times New Roman"/>
                <w:sz w:val="18"/>
                <w:szCs w:val="18"/>
              </w:rPr>
              <w:t>217</w:t>
            </w:r>
          </w:p>
        </w:tc>
      </w:tr>
      <w:tr w:rsidR="0094008B" w14:paraId="3F3C2F1F" w14:textId="77777777" w:rsidTr="0094008B">
        <w:trPr>
          <w:trHeight w:val="20"/>
        </w:trPr>
        <w:tc>
          <w:tcPr>
            <w:tcW w:w="8755" w:type="dxa"/>
          </w:tcPr>
          <w:p w14:paraId="059E80B2" w14:textId="77777777" w:rsidR="0094008B" w:rsidRPr="008214FB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b/>
                <w:bCs/>
                <w:sz w:val="20"/>
              </w:rPr>
            </w:pPr>
            <w:r w:rsidRPr="008214FB">
              <w:rPr>
                <w:rFonts w:eastAsiaTheme="minorHAnsi"/>
                <w:b/>
                <w:bCs/>
                <w:sz w:val="20"/>
                <w:lang w:val="en-IN"/>
              </w:rPr>
              <w:t xml:space="preserve">          DAILY LIVING APPLICATIONS</w:t>
            </w:r>
            <w:r w:rsidRPr="008214FB">
              <w:rPr>
                <w:bCs/>
                <w:sz w:val="20"/>
              </w:rPr>
              <w:t>...................................................................</w:t>
            </w:r>
            <w:r>
              <w:rPr>
                <w:bCs/>
                <w:sz w:val="20"/>
              </w:rPr>
              <w:t>.................................</w:t>
            </w:r>
          </w:p>
        </w:tc>
        <w:tc>
          <w:tcPr>
            <w:tcW w:w="487" w:type="dxa"/>
          </w:tcPr>
          <w:p w14:paraId="2CBBE490" w14:textId="77777777" w:rsidR="0094008B" w:rsidRPr="001272B5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272B5">
              <w:rPr>
                <w:rFonts w:ascii="Times New Roman" w:hAnsi="Times New Roman" w:cs="Times New Roman"/>
                <w:sz w:val="18"/>
                <w:szCs w:val="18"/>
              </w:rPr>
              <w:t>218</w:t>
            </w:r>
          </w:p>
        </w:tc>
      </w:tr>
      <w:tr w:rsidR="0094008B" w14:paraId="3A766ADD" w14:textId="77777777" w:rsidTr="0094008B">
        <w:trPr>
          <w:trHeight w:val="20"/>
        </w:trPr>
        <w:tc>
          <w:tcPr>
            <w:tcW w:w="8755" w:type="dxa"/>
          </w:tcPr>
          <w:p w14:paraId="02E884B1" w14:textId="77777777" w:rsidR="0094008B" w:rsidRPr="008214FB" w:rsidRDefault="0094008B" w:rsidP="0094008B">
            <w:pPr>
              <w:pStyle w:val="NormalWeb"/>
              <w:spacing w:after="0"/>
              <w:jc w:val="both"/>
              <w:rPr>
                <w:bCs/>
                <w:sz w:val="20"/>
              </w:rPr>
            </w:pPr>
            <w:r w:rsidRPr="008214FB">
              <w:rPr>
                <w:bCs/>
                <w:sz w:val="20"/>
              </w:rPr>
              <w:t xml:space="preserve">          </w:t>
            </w:r>
            <w:proofErr w:type="spellStart"/>
            <w:r w:rsidRPr="008214FB">
              <w:rPr>
                <w:bCs/>
                <w:sz w:val="20"/>
              </w:rPr>
              <w:t>Livenet</w:t>
            </w:r>
            <w:proofErr w:type="spellEnd"/>
            <w:r w:rsidRPr="008214FB">
              <w:rPr>
                <w:bCs/>
                <w:sz w:val="20"/>
              </w:rPr>
              <w:t xml:space="preserve"> ...........................................................................................................</w:t>
            </w:r>
            <w:r>
              <w:rPr>
                <w:bCs/>
                <w:sz w:val="20"/>
              </w:rPr>
              <w:t>........................................</w:t>
            </w:r>
          </w:p>
        </w:tc>
        <w:tc>
          <w:tcPr>
            <w:tcW w:w="487" w:type="dxa"/>
          </w:tcPr>
          <w:p w14:paraId="2D373845" w14:textId="77777777" w:rsidR="0094008B" w:rsidRPr="001272B5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272B5">
              <w:rPr>
                <w:rFonts w:ascii="Times New Roman" w:hAnsi="Times New Roman" w:cs="Times New Roman"/>
                <w:sz w:val="18"/>
                <w:szCs w:val="18"/>
              </w:rPr>
              <w:t>218</w:t>
            </w:r>
          </w:p>
        </w:tc>
      </w:tr>
      <w:tr w:rsidR="0094008B" w14:paraId="60928354" w14:textId="77777777" w:rsidTr="0094008B">
        <w:trPr>
          <w:trHeight w:val="20"/>
        </w:trPr>
        <w:tc>
          <w:tcPr>
            <w:tcW w:w="8755" w:type="dxa"/>
          </w:tcPr>
          <w:p w14:paraId="6BEE68D0" w14:textId="0740C321" w:rsidR="0094008B" w:rsidRPr="00C120CA" w:rsidRDefault="0094008B" w:rsidP="0094008B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</w:t>
            </w:r>
            <w:proofErr w:type="spellStart"/>
            <w:r w:rsidRPr="00C120CA">
              <w:rPr>
                <w:rFonts w:ascii="Times New Roman" w:hAnsi="Times New Roman" w:cs="Times New Roman"/>
                <w:bCs/>
                <w:sz w:val="20"/>
                <w:szCs w:val="24"/>
              </w:rPr>
              <w:t>Hipgaurd</w:t>
            </w:r>
            <w:proofErr w:type="spellEnd"/>
            <w:r w:rsidRPr="00C120CA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....................................</w:t>
            </w:r>
            <w:ins w:id="186" w:author="Dr. K. Anitha Kumari PSGCT" w:date="2023-01-05T14:49:00Z">
              <w:r w:rsidR="00205BE0">
                <w:rPr>
                  <w:rFonts w:ascii="Times New Roman" w:eastAsia="Times New Roman" w:hAnsi="Times New Roman" w:cs="Times New Roman"/>
                  <w:bCs/>
                  <w:sz w:val="20"/>
                  <w:szCs w:val="24"/>
                  <w:lang w:val="en-US"/>
                </w:rPr>
                <w:t>.</w:t>
              </w:r>
            </w:ins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</w:t>
            </w:r>
          </w:p>
        </w:tc>
        <w:tc>
          <w:tcPr>
            <w:tcW w:w="487" w:type="dxa"/>
          </w:tcPr>
          <w:p w14:paraId="3437ED2C" w14:textId="77777777" w:rsidR="0094008B" w:rsidRDefault="0094008B" w:rsidP="0094008B">
            <w:r w:rsidRPr="002C0583">
              <w:rPr>
                <w:rFonts w:ascii="Times New Roman" w:hAnsi="Times New Roman" w:cs="Times New Roman"/>
                <w:sz w:val="18"/>
                <w:szCs w:val="18"/>
              </w:rPr>
              <w:t>218</w:t>
            </w:r>
          </w:p>
        </w:tc>
      </w:tr>
      <w:tr w:rsidR="0094008B" w14:paraId="3B987585" w14:textId="77777777" w:rsidTr="0094008B">
        <w:trPr>
          <w:trHeight w:val="20"/>
        </w:trPr>
        <w:tc>
          <w:tcPr>
            <w:tcW w:w="8755" w:type="dxa"/>
          </w:tcPr>
          <w:p w14:paraId="6FC51F41" w14:textId="77777777" w:rsidR="0094008B" w:rsidRPr="00C120CA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</w:t>
            </w:r>
            <w:r w:rsidRPr="00C120CA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Based On Technology</w:t>
            </w:r>
            <w:r w:rsidRPr="00C120CA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....................................</w:t>
            </w:r>
          </w:p>
        </w:tc>
        <w:tc>
          <w:tcPr>
            <w:tcW w:w="487" w:type="dxa"/>
          </w:tcPr>
          <w:p w14:paraId="784CF679" w14:textId="77777777" w:rsidR="0094008B" w:rsidRDefault="0094008B" w:rsidP="0094008B">
            <w:r w:rsidRPr="002C0583">
              <w:rPr>
                <w:rFonts w:ascii="Times New Roman" w:hAnsi="Times New Roman" w:cs="Times New Roman"/>
                <w:sz w:val="18"/>
                <w:szCs w:val="18"/>
              </w:rPr>
              <w:t>218</w:t>
            </w:r>
          </w:p>
        </w:tc>
      </w:tr>
      <w:tr w:rsidR="0094008B" w14:paraId="4C04B180" w14:textId="77777777" w:rsidTr="0094008B">
        <w:trPr>
          <w:trHeight w:val="20"/>
        </w:trPr>
        <w:tc>
          <w:tcPr>
            <w:tcW w:w="8755" w:type="dxa"/>
          </w:tcPr>
          <w:p w14:paraId="62E14901" w14:textId="77777777" w:rsidR="0094008B" w:rsidRPr="00C120CA" w:rsidRDefault="0094008B" w:rsidP="0094008B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C120CA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Cloud-Based Data Collection</w:t>
            </w:r>
            <w:r w:rsidRPr="00C120CA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</w:t>
            </w:r>
          </w:p>
        </w:tc>
        <w:tc>
          <w:tcPr>
            <w:tcW w:w="487" w:type="dxa"/>
          </w:tcPr>
          <w:p w14:paraId="77BA9575" w14:textId="77777777" w:rsidR="0094008B" w:rsidRPr="001272B5" w:rsidRDefault="0094008B" w:rsidP="0094008B">
            <w:pPr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DB2D92">
              <w:rPr>
                <w:rFonts w:ascii="Times New Roman" w:hAnsi="Times New Roman" w:cs="Times New Roman"/>
                <w:sz w:val="18"/>
                <w:szCs w:val="18"/>
              </w:rPr>
              <w:t>219</w:t>
            </w:r>
          </w:p>
        </w:tc>
      </w:tr>
      <w:tr w:rsidR="0094008B" w14:paraId="184FF344" w14:textId="77777777" w:rsidTr="0094008B">
        <w:trPr>
          <w:trHeight w:val="20"/>
        </w:trPr>
        <w:tc>
          <w:tcPr>
            <w:tcW w:w="8755" w:type="dxa"/>
          </w:tcPr>
          <w:p w14:paraId="6B1A490C" w14:textId="77777777" w:rsidR="0094008B" w:rsidRPr="00C120CA" w:rsidRDefault="0094008B" w:rsidP="0094008B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C120CA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Digital Twins</w:t>
            </w:r>
            <w:r w:rsidRPr="00C120CA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.......................................</w:t>
            </w:r>
          </w:p>
        </w:tc>
        <w:tc>
          <w:tcPr>
            <w:tcW w:w="487" w:type="dxa"/>
          </w:tcPr>
          <w:p w14:paraId="6A71517C" w14:textId="77777777" w:rsidR="0094008B" w:rsidRDefault="0094008B" w:rsidP="0094008B">
            <w:r w:rsidRPr="00FA2A18">
              <w:rPr>
                <w:rFonts w:ascii="Times New Roman" w:hAnsi="Times New Roman" w:cs="Times New Roman"/>
                <w:sz w:val="18"/>
                <w:szCs w:val="18"/>
              </w:rPr>
              <w:t>219</w:t>
            </w:r>
          </w:p>
        </w:tc>
      </w:tr>
      <w:tr w:rsidR="0094008B" w14:paraId="18A09E4D" w14:textId="77777777" w:rsidTr="0094008B">
        <w:trPr>
          <w:trHeight w:val="20"/>
        </w:trPr>
        <w:tc>
          <w:tcPr>
            <w:tcW w:w="8755" w:type="dxa"/>
          </w:tcPr>
          <w:p w14:paraId="4E343CC9" w14:textId="77777777" w:rsidR="0094008B" w:rsidRPr="00C120CA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C120CA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Plug And Play Devices</w:t>
            </w:r>
            <w:r w:rsidRPr="00C120CA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</w:t>
            </w:r>
          </w:p>
        </w:tc>
        <w:tc>
          <w:tcPr>
            <w:tcW w:w="487" w:type="dxa"/>
          </w:tcPr>
          <w:p w14:paraId="450CD6FE" w14:textId="77777777" w:rsidR="0094008B" w:rsidRDefault="0094008B" w:rsidP="0094008B">
            <w:r w:rsidRPr="00FA2A18">
              <w:rPr>
                <w:rFonts w:ascii="Times New Roman" w:hAnsi="Times New Roman" w:cs="Times New Roman"/>
                <w:sz w:val="18"/>
                <w:szCs w:val="18"/>
              </w:rPr>
              <w:t>219</w:t>
            </w:r>
          </w:p>
        </w:tc>
      </w:tr>
      <w:tr w:rsidR="0094008B" w14:paraId="1081219B" w14:textId="77777777" w:rsidTr="0094008B">
        <w:trPr>
          <w:trHeight w:val="20"/>
        </w:trPr>
        <w:tc>
          <w:tcPr>
            <w:tcW w:w="8755" w:type="dxa"/>
          </w:tcPr>
          <w:p w14:paraId="64E5A326" w14:textId="77777777" w:rsidR="0094008B" w:rsidRPr="007308C8" w:rsidRDefault="0094008B" w:rsidP="0094008B">
            <w:pPr>
              <w:pStyle w:val="NormalWeb"/>
              <w:spacing w:before="0" w:beforeAutospacing="0" w:after="0" w:afterAutospacing="0"/>
              <w:ind w:left="426"/>
              <w:jc w:val="both"/>
              <w:rPr>
                <w:bCs/>
                <w:sz w:val="20"/>
              </w:rPr>
            </w:pPr>
            <w:r>
              <w:rPr>
                <w:rFonts w:eastAsiaTheme="minorHAnsi"/>
                <w:b/>
                <w:bCs/>
                <w:sz w:val="20"/>
                <w:lang w:val="en-IN"/>
              </w:rPr>
              <w:t xml:space="preserve">  </w:t>
            </w:r>
            <w:r w:rsidRPr="008B5048">
              <w:rPr>
                <w:rFonts w:eastAsiaTheme="minorHAnsi"/>
                <w:b/>
                <w:bCs/>
                <w:sz w:val="20"/>
                <w:lang w:val="en-IN"/>
              </w:rPr>
              <w:t>OTHER NOTABLE APPLICATIONS</w:t>
            </w:r>
            <w:r w:rsidRPr="0007536A">
              <w:rPr>
                <w:bCs/>
                <w:sz w:val="20"/>
              </w:rPr>
              <w:t>.......................</w:t>
            </w:r>
            <w:r>
              <w:rPr>
                <w:bCs/>
                <w:sz w:val="20"/>
              </w:rPr>
              <w:t>.........................................</w:t>
            </w:r>
            <w:r w:rsidRPr="0007536A">
              <w:rPr>
                <w:bCs/>
                <w:sz w:val="20"/>
              </w:rPr>
              <w:t>..........................</w:t>
            </w:r>
            <w:r>
              <w:rPr>
                <w:bCs/>
                <w:sz w:val="20"/>
              </w:rPr>
              <w:t>...</w:t>
            </w:r>
          </w:p>
        </w:tc>
        <w:tc>
          <w:tcPr>
            <w:tcW w:w="487" w:type="dxa"/>
          </w:tcPr>
          <w:p w14:paraId="58B0C4F7" w14:textId="77777777" w:rsidR="0094008B" w:rsidRPr="001272B5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b/>
                <w:bCs/>
                <w:sz w:val="20"/>
                <w:lang w:val="en-IN"/>
              </w:rPr>
            </w:pPr>
            <w:r w:rsidRPr="00FA2A18">
              <w:rPr>
                <w:rFonts w:eastAsiaTheme="minorHAnsi"/>
                <w:sz w:val="18"/>
                <w:szCs w:val="18"/>
                <w:lang w:val="en-IN"/>
              </w:rPr>
              <w:t>219</w:t>
            </w:r>
          </w:p>
        </w:tc>
      </w:tr>
      <w:tr w:rsidR="0094008B" w14:paraId="138DAED9" w14:textId="77777777" w:rsidTr="0094008B">
        <w:trPr>
          <w:trHeight w:val="20"/>
        </w:trPr>
        <w:tc>
          <w:tcPr>
            <w:tcW w:w="8755" w:type="dxa"/>
          </w:tcPr>
          <w:p w14:paraId="44F30409" w14:textId="77777777" w:rsidR="0094008B" w:rsidRPr="00C14050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 </w:t>
            </w:r>
            <w:r w:rsidRPr="00C14050">
              <w:rPr>
                <w:rFonts w:ascii="Times New Roman" w:hAnsi="Times New Roman" w:cs="Times New Roman"/>
                <w:bCs/>
                <w:sz w:val="20"/>
                <w:szCs w:val="24"/>
              </w:rPr>
              <w:t>Electronic Medical Records (EMR)</w:t>
            </w:r>
            <w:r w:rsidRPr="00C14050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 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</w:t>
            </w:r>
          </w:p>
        </w:tc>
        <w:tc>
          <w:tcPr>
            <w:tcW w:w="487" w:type="dxa"/>
          </w:tcPr>
          <w:p w14:paraId="39EEA71C" w14:textId="77777777" w:rsidR="0094008B" w:rsidRPr="001272B5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b/>
                <w:bCs/>
                <w:sz w:val="20"/>
                <w:lang w:val="en-IN"/>
              </w:rPr>
            </w:pPr>
            <w:r w:rsidRPr="00FA2A18">
              <w:rPr>
                <w:rFonts w:eastAsiaTheme="minorHAnsi"/>
                <w:sz w:val="18"/>
                <w:szCs w:val="18"/>
                <w:lang w:val="en-IN"/>
              </w:rPr>
              <w:t>219</w:t>
            </w:r>
          </w:p>
        </w:tc>
      </w:tr>
      <w:tr w:rsidR="0094008B" w14:paraId="02E70090" w14:textId="77777777" w:rsidTr="0094008B">
        <w:trPr>
          <w:trHeight w:val="20"/>
        </w:trPr>
        <w:tc>
          <w:tcPr>
            <w:tcW w:w="8755" w:type="dxa"/>
          </w:tcPr>
          <w:p w14:paraId="3D796DDC" w14:textId="77777777" w:rsidR="0094008B" w:rsidRPr="00C14050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C14050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</w:t>
            </w:r>
            <w:r w:rsidRPr="00C14050">
              <w:rPr>
                <w:rFonts w:ascii="Times New Roman" w:hAnsi="Times New Roman" w:cs="Times New Roman"/>
                <w:bCs/>
                <w:sz w:val="20"/>
                <w:szCs w:val="24"/>
              </w:rPr>
              <w:t>Smart Checklist</w:t>
            </w:r>
            <w:r w:rsidRPr="00C14050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</w:t>
            </w:r>
          </w:p>
        </w:tc>
        <w:tc>
          <w:tcPr>
            <w:tcW w:w="487" w:type="dxa"/>
          </w:tcPr>
          <w:p w14:paraId="76785F25" w14:textId="77777777" w:rsidR="0094008B" w:rsidRPr="001272B5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b/>
                <w:bCs/>
                <w:sz w:val="20"/>
                <w:lang w:val="en-IN"/>
              </w:rPr>
            </w:pPr>
            <w:r>
              <w:rPr>
                <w:rFonts w:eastAsiaTheme="minorHAnsi"/>
                <w:sz w:val="18"/>
                <w:szCs w:val="18"/>
                <w:lang w:val="en-IN"/>
              </w:rPr>
              <w:t>210</w:t>
            </w:r>
          </w:p>
        </w:tc>
      </w:tr>
      <w:tr w:rsidR="0094008B" w14:paraId="385C07AC" w14:textId="77777777" w:rsidTr="0094008B">
        <w:trPr>
          <w:trHeight w:val="20"/>
        </w:trPr>
        <w:tc>
          <w:tcPr>
            <w:tcW w:w="8755" w:type="dxa"/>
          </w:tcPr>
          <w:p w14:paraId="730D3A00" w14:textId="77777777" w:rsidR="0094008B" w:rsidRPr="00C14050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C14050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</w:t>
            </w:r>
            <w:r w:rsidRPr="00C14050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</w:t>
            </w:r>
            <w:proofErr w:type="spellStart"/>
            <w:r w:rsidRPr="00C14050">
              <w:rPr>
                <w:rFonts w:ascii="Times New Roman" w:hAnsi="Times New Roman" w:cs="Times New Roman"/>
                <w:bCs/>
                <w:sz w:val="20"/>
                <w:szCs w:val="24"/>
              </w:rPr>
              <w:t>iSTERTCH</w:t>
            </w:r>
            <w:proofErr w:type="spellEnd"/>
            <w:r w:rsidRPr="00C14050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</w:t>
            </w:r>
          </w:p>
        </w:tc>
        <w:tc>
          <w:tcPr>
            <w:tcW w:w="487" w:type="dxa"/>
          </w:tcPr>
          <w:p w14:paraId="5D76F9DA" w14:textId="77777777" w:rsidR="0094008B" w:rsidRPr="001272B5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b/>
                <w:bCs/>
                <w:sz w:val="20"/>
                <w:lang w:val="en-IN"/>
              </w:rPr>
            </w:pPr>
            <w:r>
              <w:rPr>
                <w:rFonts w:eastAsiaTheme="minorHAnsi"/>
                <w:sz w:val="18"/>
                <w:szCs w:val="18"/>
                <w:lang w:val="en-IN"/>
              </w:rPr>
              <w:t>210</w:t>
            </w:r>
          </w:p>
        </w:tc>
      </w:tr>
      <w:tr w:rsidR="0094008B" w:rsidDel="00205BE0" w14:paraId="24FC2AAE" w14:textId="1C834C6A" w:rsidTr="0094008B">
        <w:trPr>
          <w:trHeight w:val="20"/>
          <w:del w:id="187" w:author="Dr. K. Anitha Kumari PSGCT" w:date="2023-01-05T14:48:00Z"/>
        </w:trPr>
        <w:tc>
          <w:tcPr>
            <w:tcW w:w="8755" w:type="dxa"/>
          </w:tcPr>
          <w:p w14:paraId="3D9F2568" w14:textId="757F3A38" w:rsidR="0094008B" w:rsidRPr="009E2E03" w:rsidDel="00205BE0" w:rsidRDefault="0094008B" w:rsidP="0094008B">
            <w:pPr>
              <w:pStyle w:val="NormalWeb"/>
              <w:spacing w:after="0"/>
              <w:jc w:val="both"/>
              <w:rPr>
                <w:del w:id="188" w:author="Dr. K. Anitha Kumari PSGCT" w:date="2023-01-05T14:48:00Z"/>
                <w:rFonts w:eastAsiaTheme="minorHAnsi"/>
                <w:b/>
                <w:bCs/>
                <w:sz w:val="20"/>
              </w:rPr>
            </w:pPr>
            <w:del w:id="189" w:author="Dr. K. Anitha Kumari PSGCT" w:date="2023-01-05T14:48:00Z">
              <w:r w:rsidRPr="009E2E03" w:rsidDel="00205BE0">
                <w:rPr>
                  <w:rFonts w:eastAsiaTheme="minorHAnsi"/>
                  <w:b/>
                  <w:bCs/>
                  <w:sz w:val="20"/>
                  <w:lang w:val="en-IN"/>
                </w:rPr>
                <w:delText xml:space="preserve">           NETWORK INTEGRATION</w:delText>
              </w:r>
              <w:r w:rsidRPr="009E2E03" w:rsidDel="00205BE0">
                <w:rPr>
                  <w:bCs/>
                  <w:sz w:val="20"/>
                </w:rPr>
                <w:delText>........................................................................................................</w:delText>
              </w:r>
              <w:r w:rsidDel="00205BE0">
                <w:rPr>
                  <w:bCs/>
                  <w:sz w:val="20"/>
                </w:rPr>
                <w:delText>....</w:delText>
              </w:r>
            </w:del>
          </w:p>
        </w:tc>
        <w:tc>
          <w:tcPr>
            <w:tcW w:w="487" w:type="dxa"/>
          </w:tcPr>
          <w:p w14:paraId="1D6ACB0B" w14:textId="11D7BD3B" w:rsidR="0094008B" w:rsidRPr="00D813CB" w:rsidDel="00205BE0" w:rsidRDefault="0094008B" w:rsidP="0094008B">
            <w:pPr>
              <w:pStyle w:val="NormalWeb"/>
              <w:spacing w:after="0"/>
              <w:jc w:val="both"/>
              <w:rPr>
                <w:del w:id="190" w:author="Dr. K. Anitha Kumari PSGCT" w:date="2023-01-05T14:48:00Z"/>
                <w:rFonts w:eastAsiaTheme="minorHAnsi"/>
                <w:bCs/>
                <w:sz w:val="20"/>
                <w:lang w:val="en-IN"/>
              </w:rPr>
            </w:pPr>
            <w:del w:id="191" w:author="Dr. K. Anitha Kumari PSGCT" w:date="2023-01-05T14:48:00Z">
              <w:r w:rsidRPr="00D813CB" w:rsidDel="00205BE0">
                <w:rPr>
                  <w:rFonts w:eastAsiaTheme="minorHAnsi"/>
                  <w:sz w:val="18"/>
                  <w:szCs w:val="18"/>
                  <w:lang w:val="en-IN"/>
                </w:rPr>
                <w:delText>220</w:delText>
              </w:r>
            </w:del>
          </w:p>
        </w:tc>
      </w:tr>
      <w:tr w:rsidR="0094008B" w:rsidDel="00205BE0" w14:paraId="7B635F3B" w14:textId="5441183E" w:rsidTr="0094008B">
        <w:trPr>
          <w:trHeight w:val="20"/>
          <w:del w:id="192" w:author="Dr. K. Anitha Kumari PSGCT" w:date="2023-01-05T14:48:00Z"/>
        </w:trPr>
        <w:tc>
          <w:tcPr>
            <w:tcW w:w="8755" w:type="dxa"/>
          </w:tcPr>
          <w:p w14:paraId="78FE2C33" w14:textId="72678894" w:rsidR="0094008B" w:rsidRPr="009E2E03" w:rsidDel="00205BE0" w:rsidRDefault="0094008B" w:rsidP="0094008B">
            <w:pPr>
              <w:pStyle w:val="NormalWeb"/>
              <w:spacing w:after="0"/>
              <w:jc w:val="both"/>
              <w:rPr>
                <w:del w:id="193" w:author="Dr. K. Anitha Kumari PSGCT" w:date="2023-01-05T14:48:00Z"/>
                <w:rFonts w:eastAsiaTheme="minorHAnsi"/>
                <w:b/>
                <w:bCs/>
                <w:sz w:val="20"/>
              </w:rPr>
            </w:pPr>
            <w:del w:id="194" w:author="Dr. K. Anitha Kumari PSGCT" w:date="2023-01-05T14:48:00Z">
              <w:r w:rsidRPr="009E2E03" w:rsidDel="00205BE0">
                <w:rPr>
                  <w:rFonts w:eastAsiaTheme="minorHAnsi"/>
                  <w:b/>
                  <w:bCs/>
                  <w:sz w:val="20"/>
                  <w:lang w:val="en-IN"/>
                </w:rPr>
                <w:delText xml:space="preserve">           INTERACTION OF HUMAN AND SYSTEM</w:delText>
              </w:r>
              <w:r w:rsidRPr="009E2E03" w:rsidDel="00205BE0">
                <w:rPr>
                  <w:bCs/>
                  <w:sz w:val="20"/>
                </w:rPr>
                <w:delText>..........................................................................</w:delText>
              </w:r>
              <w:r w:rsidDel="00205BE0">
                <w:rPr>
                  <w:bCs/>
                  <w:sz w:val="20"/>
                </w:rPr>
                <w:delText>......</w:delText>
              </w:r>
            </w:del>
          </w:p>
        </w:tc>
        <w:tc>
          <w:tcPr>
            <w:tcW w:w="487" w:type="dxa"/>
          </w:tcPr>
          <w:p w14:paraId="49F29C4F" w14:textId="6A5EDC94" w:rsidR="0094008B" w:rsidRPr="001272B5" w:rsidDel="00205BE0" w:rsidRDefault="0094008B" w:rsidP="0094008B">
            <w:pPr>
              <w:pStyle w:val="NormalWeb"/>
              <w:spacing w:after="0"/>
              <w:jc w:val="both"/>
              <w:rPr>
                <w:del w:id="195" w:author="Dr. K. Anitha Kumari PSGCT" w:date="2023-01-05T14:48:00Z"/>
                <w:rFonts w:eastAsiaTheme="minorHAnsi"/>
                <w:b/>
                <w:bCs/>
                <w:sz w:val="20"/>
                <w:lang w:val="en-IN"/>
              </w:rPr>
            </w:pPr>
            <w:del w:id="196" w:author="Dr. K. Anitha Kumari PSGCT" w:date="2023-01-05T14:48:00Z">
              <w:r w:rsidRPr="00D813CB" w:rsidDel="00205BE0">
                <w:rPr>
                  <w:rFonts w:eastAsiaTheme="minorHAnsi"/>
                  <w:sz w:val="18"/>
                  <w:szCs w:val="18"/>
                  <w:lang w:val="en-IN"/>
                </w:rPr>
                <w:delText>220</w:delText>
              </w:r>
            </w:del>
          </w:p>
        </w:tc>
      </w:tr>
      <w:tr w:rsidR="0094008B" w:rsidDel="00205BE0" w14:paraId="13E8E157" w14:textId="4FE52D63" w:rsidTr="0094008B">
        <w:trPr>
          <w:trHeight w:val="20"/>
          <w:del w:id="197" w:author="Dr. K. Anitha Kumari PSGCT" w:date="2023-01-05T14:48:00Z"/>
        </w:trPr>
        <w:tc>
          <w:tcPr>
            <w:tcW w:w="8755" w:type="dxa"/>
          </w:tcPr>
          <w:p w14:paraId="2E496726" w14:textId="7D79F0AD" w:rsidR="0094008B" w:rsidRPr="009E2E03" w:rsidDel="00205BE0" w:rsidRDefault="0094008B" w:rsidP="0094008B">
            <w:pPr>
              <w:pStyle w:val="NormalWeb"/>
              <w:spacing w:after="0"/>
              <w:jc w:val="both"/>
              <w:rPr>
                <w:del w:id="198" w:author="Dr. K. Anitha Kumari PSGCT" w:date="2023-01-05T14:48:00Z"/>
                <w:bCs/>
                <w:sz w:val="20"/>
              </w:rPr>
            </w:pPr>
            <w:del w:id="199" w:author="Dr. K. Anitha Kumari PSGCT" w:date="2023-01-05T14:48:00Z">
              <w:r w:rsidRPr="009E2E03" w:rsidDel="00205BE0">
                <w:rPr>
                  <w:rFonts w:eastAsiaTheme="minorHAnsi"/>
                  <w:b/>
                  <w:bCs/>
                  <w:sz w:val="20"/>
                  <w:lang w:val="en-IN"/>
                </w:rPr>
                <w:delText xml:space="preserve">           AUTOMATION</w:delText>
              </w:r>
              <w:r w:rsidRPr="009E2E03" w:rsidDel="00205BE0">
                <w:rPr>
                  <w:bCs/>
                  <w:sz w:val="20"/>
                </w:rPr>
                <w:delText>........................................................................................................................</w:delText>
              </w:r>
              <w:r w:rsidDel="00205BE0">
                <w:rPr>
                  <w:bCs/>
                  <w:sz w:val="20"/>
                </w:rPr>
                <w:delText>...........</w:delText>
              </w:r>
            </w:del>
          </w:p>
        </w:tc>
        <w:tc>
          <w:tcPr>
            <w:tcW w:w="487" w:type="dxa"/>
          </w:tcPr>
          <w:p w14:paraId="5106FB70" w14:textId="5A42CDFC" w:rsidR="0094008B" w:rsidRPr="001272B5" w:rsidDel="00205BE0" w:rsidRDefault="0094008B" w:rsidP="0094008B">
            <w:pPr>
              <w:pStyle w:val="NormalWeb"/>
              <w:spacing w:after="0"/>
              <w:jc w:val="both"/>
              <w:rPr>
                <w:del w:id="200" w:author="Dr. K. Anitha Kumari PSGCT" w:date="2023-01-05T14:48:00Z"/>
                <w:rFonts w:eastAsiaTheme="minorHAnsi"/>
                <w:b/>
                <w:bCs/>
                <w:sz w:val="20"/>
                <w:lang w:val="en-IN"/>
              </w:rPr>
            </w:pPr>
            <w:del w:id="201" w:author="Dr. K. Anitha Kumari PSGCT" w:date="2023-01-05T14:48:00Z">
              <w:r w:rsidRPr="00D813CB" w:rsidDel="00205BE0">
                <w:rPr>
                  <w:rFonts w:eastAsiaTheme="minorHAnsi"/>
                  <w:sz w:val="18"/>
                  <w:szCs w:val="18"/>
                  <w:lang w:val="en-IN"/>
                </w:rPr>
                <w:delText>220</w:delText>
              </w:r>
            </w:del>
          </w:p>
        </w:tc>
      </w:tr>
      <w:tr w:rsidR="0094008B" w:rsidDel="00205BE0" w14:paraId="5B95E605" w14:textId="7B6C9506" w:rsidTr="0094008B">
        <w:trPr>
          <w:trHeight w:val="20"/>
          <w:del w:id="202" w:author="Dr. K. Anitha Kumari PSGCT" w:date="2023-01-05T14:48:00Z"/>
        </w:trPr>
        <w:tc>
          <w:tcPr>
            <w:tcW w:w="8755" w:type="dxa"/>
          </w:tcPr>
          <w:p w14:paraId="68197E6D" w14:textId="3DCE9F16" w:rsidR="0094008B" w:rsidRPr="009E2E03" w:rsidDel="00205BE0" w:rsidRDefault="0094008B" w:rsidP="0094008B">
            <w:pPr>
              <w:pStyle w:val="NormalWeb"/>
              <w:spacing w:after="0"/>
              <w:jc w:val="both"/>
              <w:rPr>
                <w:del w:id="203" w:author="Dr. K. Anitha Kumari PSGCT" w:date="2023-01-05T14:48:00Z"/>
                <w:rFonts w:eastAsiaTheme="minorHAnsi"/>
                <w:b/>
                <w:bCs/>
                <w:sz w:val="20"/>
              </w:rPr>
            </w:pPr>
            <w:del w:id="204" w:author="Dr. K. Anitha Kumari PSGCT" w:date="2023-01-05T14:48:00Z">
              <w:r w:rsidRPr="009E2E03" w:rsidDel="00205BE0">
                <w:rPr>
                  <w:rFonts w:eastAsiaTheme="minorHAnsi"/>
                  <w:b/>
                  <w:bCs/>
                  <w:sz w:val="20"/>
                  <w:lang w:val="en-IN"/>
                </w:rPr>
                <w:delText xml:space="preserve">           BETTER PERFORMANCE</w:delText>
              </w:r>
              <w:r w:rsidRPr="009E2E03" w:rsidDel="00205BE0">
                <w:rPr>
                  <w:bCs/>
                  <w:sz w:val="20"/>
                </w:rPr>
                <w:delText>...........................................................................................................</w:delText>
              </w:r>
              <w:r w:rsidDel="00205BE0">
                <w:rPr>
                  <w:bCs/>
                  <w:sz w:val="20"/>
                </w:rPr>
                <w:delText>...</w:delText>
              </w:r>
            </w:del>
          </w:p>
        </w:tc>
        <w:tc>
          <w:tcPr>
            <w:tcW w:w="487" w:type="dxa"/>
          </w:tcPr>
          <w:p w14:paraId="351401CD" w14:textId="067CC3B4" w:rsidR="0094008B" w:rsidRPr="001272B5" w:rsidDel="00205BE0" w:rsidRDefault="0094008B" w:rsidP="0094008B">
            <w:pPr>
              <w:pStyle w:val="NormalWeb"/>
              <w:spacing w:after="0"/>
              <w:jc w:val="both"/>
              <w:rPr>
                <w:del w:id="205" w:author="Dr. K. Anitha Kumari PSGCT" w:date="2023-01-05T14:48:00Z"/>
                <w:rFonts w:eastAsiaTheme="minorHAnsi"/>
                <w:b/>
                <w:bCs/>
                <w:sz w:val="20"/>
                <w:lang w:val="en-IN"/>
              </w:rPr>
            </w:pPr>
            <w:del w:id="206" w:author="Dr. K. Anitha Kumari PSGCT" w:date="2023-01-05T14:48:00Z">
              <w:r w:rsidDel="00205BE0">
                <w:rPr>
                  <w:rFonts w:eastAsiaTheme="minorHAnsi"/>
                  <w:sz w:val="18"/>
                  <w:szCs w:val="18"/>
                  <w:lang w:val="en-IN"/>
                </w:rPr>
                <w:delText>221</w:delText>
              </w:r>
            </w:del>
          </w:p>
        </w:tc>
      </w:tr>
      <w:tr w:rsidR="0094008B" w:rsidDel="00205BE0" w14:paraId="290A8F05" w14:textId="1CE9530D" w:rsidTr="0094008B">
        <w:trPr>
          <w:trHeight w:val="20"/>
          <w:del w:id="207" w:author="Dr. K. Anitha Kumari PSGCT" w:date="2023-01-05T14:48:00Z"/>
        </w:trPr>
        <w:tc>
          <w:tcPr>
            <w:tcW w:w="8755" w:type="dxa"/>
          </w:tcPr>
          <w:p w14:paraId="20A631C6" w14:textId="17533B4F" w:rsidR="0094008B" w:rsidRPr="009E2E03" w:rsidDel="00205BE0" w:rsidRDefault="0094008B" w:rsidP="0094008B">
            <w:pPr>
              <w:pStyle w:val="NormalWeb"/>
              <w:spacing w:after="0"/>
              <w:jc w:val="both"/>
              <w:rPr>
                <w:del w:id="208" w:author="Dr. K. Anitha Kumari PSGCT" w:date="2023-01-05T14:48:00Z"/>
                <w:rFonts w:eastAsiaTheme="minorHAnsi"/>
                <w:b/>
                <w:bCs/>
                <w:sz w:val="20"/>
              </w:rPr>
            </w:pPr>
            <w:del w:id="209" w:author="Dr. K. Anitha Kumari PSGCT" w:date="2023-01-05T14:48:00Z">
              <w:r w:rsidRPr="009E2E03" w:rsidDel="00205BE0">
                <w:rPr>
                  <w:rFonts w:eastAsiaTheme="minorHAnsi"/>
                  <w:b/>
                  <w:bCs/>
                  <w:sz w:val="20"/>
                  <w:lang w:val="en-IN"/>
                </w:rPr>
                <w:delText xml:space="preserve">          RESPONSE TIME</w:delText>
              </w:r>
              <w:r w:rsidRPr="009E2E03" w:rsidDel="00205BE0">
                <w:rPr>
                  <w:bCs/>
                  <w:sz w:val="20"/>
                </w:rPr>
                <w:delText>.......................................................................................................................</w:delText>
              </w:r>
              <w:r w:rsidDel="00205BE0">
                <w:rPr>
                  <w:bCs/>
                  <w:sz w:val="20"/>
                </w:rPr>
                <w:delText>........</w:delText>
              </w:r>
            </w:del>
          </w:p>
        </w:tc>
        <w:tc>
          <w:tcPr>
            <w:tcW w:w="487" w:type="dxa"/>
          </w:tcPr>
          <w:p w14:paraId="22D0383F" w14:textId="60F472EA" w:rsidR="0094008B" w:rsidRPr="001272B5" w:rsidDel="00205BE0" w:rsidRDefault="0094008B" w:rsidP="0094008B">
            <w:pPr>
              <w:pStyle w:val="NormalWeb"/>
              <w:spacing w:after="0"/>
              <w:jc w:val="both"/>
              <w:rPr>
                <w:del w:id="210" w:author="Dr. K. Anitha Kumari PSGCT" w:date="2023-01-05T14:48:00Z"/>
                <w:rFonts w:eastAsiaTheme="minorHAnsi"/>
                <w:b/>
                <w:bCs/>
                <w:sz w:val="20"/>
                <w:lang w:val="en-IN"/>
              </w:rPr>
            </w:pPr>
            <w:del w:id="211" w:author="Dr. K. Anitha Kumari PSGCT" w:date="2023-01-05T14:48:00Z">
              <w:r w:rsidDel="00205BE0">
                <w:rPr>
                  <w:rFonts w:eastAsiaTheme="minorHAnsi"/>
                  <w:sz w:val="18"/>
                  <w:szCs w:val="18"/>
                  <w:lang w:val="en-IN"/>
                </w:rPr>
                <w:delText>221</w:delText>
              </w:r>
            </w:del>
          </w:p>
        </w:tc>
      </w:tr>
      <w:tr w:rsidR="0094008B" w:rsidDel="00205BE0" w14:paraId="666B53E7" w14:textId="1647D56C" w:rsidTr="0094008B">
        <w:trPr>
          <w:trHeight w:val="20"/>
          <w:del w:id="212" w:author="Dr. K. Anitha Kumari PSGCT" w:date="2023-01-05T14:48:00Z"/>
        </w:trPr>
        <w:tc>
          <w:tcPr>
            <w:tcW w:w="8755" w:type="dxa"/>
          </w:tcPr>
          <w:p w14:paraId="151D8D42" w14:textId="0C1529B0" w:rsidR="0094008B" w:rsidRPr="009E2E03" w:rsidDel="00205BE0" w:rsidRDefault="0094008B" w:rsidP="0094008B">
            <w:pPr>
              <w:pStyle w:val="NormalWeb"/>
              <w:spacing w:after="0"/>
              <w:jc w:val="both"/>
              <w:rPr>
                <w:del w:id="213" w:author="Dr. K. Anitha Kumari PSGCT" w:date="2023-01-05T14:48:00Z"/>
                <w:rFonts w:eastAsiaTheme="minorHAnsi"/>
                <w:b/>
                <w:bCs/>
                <w:sz w:val="20"/>
              </w:rPr>
            </w:pPr>
            <w:del w:id="214" w:author="Dr. K. Anitha Kumari PSGCT" w:date="2023-01-05T14:48:00Z">
              <w:r w:rsidRPr="009E2E03" w:rsidDel="00205BE0">
                <w:rPr>
                  <w:rFonts w:eastAsiaTheme="minorHAnsi"/>
                  <w:b/>
                  <w:bCs/>
                  <w:sz w:val="20"/>
                  <w:lang w:val="en-IN"/>
                </w:rPr>
                <w:delText xml:space="preserve">           OPTIMIZATION</w:delText>
              </w:r>
              <w:r w:rsidRPr="009E2E03" w:rsidDel="00205BE0">
                <w:rPr>
                  <w:bCs/>
                  <w:sz w:val="20"/>
                </w:rPr>
                <w:delText>....................................................................................</w:delText>
              </w:r>
              <w:r w:rsidDel="00205BE0">
                <w:rPr>
                  <w:bCs/>
                  <w:sz w:val="20"/>
                </w:rPr>
                <w:delText>.............................</w:delText>
              </w:r>
              <w:r w:rsidRPr="009E2E03" w:rsidDel="00205BE0">
                <w:rPr>
                  <w:bCs/>
                  <w:sz w:val="20"/>
                </w:rPr>
                <w:delText>.............</w:delText>
              </w:r>
              <w:r w:rsidDel="00205BE0">
                <w:rPr>
                  <w:bCs/>
                  <w:sz w:val="20"/>
                </w:rPr>
                <w:delText>..</w:delText>
              </w:r>
            </w:del>
          </w:p>
        </w:tc>
        <w:tc>
          <w:tcPr>
            <w:tcW w:w="487" w:type="dxa"/>
          </w:tcPr>
          <w:p w14:paraId="29C0D9AC" w14:textId="79503D2D" w:rsidR="0094008B" w:rsidRPr="001272B5" w:rsidDel="00205BE0" w:rsidRDefault="0094008B" w:rsidP="0094008B">
            <w:pPr>
              <w:pStyle w:val="NormalWeb"/>
              <w:spacing w:after="0"/>
              <w:jc w:val="both"/>
              <w:rPr>
                <w:del w:id="215" w:author="Dr. K. Anitha Kumari PSGCT" w:date="2023-01-05T14:48:00Z"/>
                <w:rFonts w:eastAsiaTheme="minorHAnsi"/>
                <w:b/>
                <w:bCs/>
                <w:sz w:val="20"/>
                <w:lang w:val="en-IN"/>
              </w:rPr>
            </w:pPr>
            <w:del w:id="216" w:author="Dr. K. Anitha Kumari PSGCT" w:date="2023-01-05T14:48:00Z">
              <w:r w:rsidDel="00205BE0">
                <w:rPr>
                  <w:rFonts w:eastAsiaTheme="minorHAnsi"/>
                  <w:sz w:val="18"/>
                  <w:szCs w:val="18"/>
                  <w:lang w:val="en-IN"/>
                </w:rPr>
                <w:delText>221</w:delText>
              </w:r>
            </w:del>
          </w:p>
        </w:tc>
      </w:tr>
      <w:tr w:rsidR="0094008B" w:rsidDel="00205BE0" w14:paraId="2264A3CA" w14:textId="612C37D6" w:rsidTr="0094008B">
        <w:trPr>
          <w:trHeight w:val="20"/>
          <w:del w:id="217" w:author="Dr. K. Anitha Kumari PSGCT" w:date="2023-01-05T14:48:00Z"/>
        </w:trPr>
        <w:tc>
          <w:tcPr>
            <w:tcW w:w="8755" w:type="dxa"/>
          </w:tcPr>
          <w:p w14:paraId="3E7EBC81" w14:textId="10C4768E" w:rsidR="0094008B" w:rsidRPr="009E2E03" w:rsidDel="00205BE0" w:rsidRDefault="0094008B" w:rsidP="0094008B">
            <w:pPr>
              <w:pStyle w:val="NormalWeb"/>
              <w:spacing w:after="0"/>
              <w:jc w:val="both"/>
              <w:rPr>
                <w:del w:id="218" w:author="Dr. K. Anitha Kumari PSGCT" w:date="2023-01-05T14:48:00Z"/>
                <w:rFonts w:eastAsiaTheme="minorHAnsi"/>
                <w:b/>
                <w:bCs/>
                <w:sz w:val="20"/>
              </w:rPr>
            </w:pPr>
            <w:del w:id="219" w:author="Dr. K. Anitha Kumari PSGCT" w:date="2023-01-05T14:48:00Z">
              <w:r w:rsidRPr="009E2E03" w:rsidDel="00205BE0">
                <w:rPr>
                  <w:rFonts w:eastAsiaTheme="minorHAnsi"/>
                  <w:b/>
                  <w:bCs/>
                  <w:sz w:val="20"/>
                  <w:lang w:val="en-IN"/>
                </w:rPr>
                <w:delText xml:space="preserve">           CERTAINTY</w:delText>
              </w:r>
              <w:r w:rsidRPr="009E2E03" w:rsidDel="00205BE0">
                <w:rPr>
                  <w:bCs/>
                  <w:sz w:val="20"/>
                </w:rPr>
                <w:delText>......................................................</w:delText>
              </w:r>
              <w:r w:rsidDel="00205BE0">
                <w:rPr>
                  <w:bCs/>
                  <w:sz w:val="20"/>
                </w:rPr>
                <w:delText>.................................................................................</w:delText>
              </w:r>
            </w:del>
          </w:p>
        </w:tc>
        <w:tc>
          <w:tcPr>
            <w:tcW w:w="487" w:type="dxa"/>
          </w:tcPr>
          <w:p w14:paraId="1F1276CF" w14:textId="4010D79B" w:rsidR="0094008B" w:rsidRPr="001272B5" w:rsidDel="00205BE0" w:rsidRDefault="0094008B" w:rsidP="0094008B">
            <w:pPr>
              <w:pStyle w:val="NormalWeb"/>
              <w:spacing w:after="0"/>
              <w:jc w:val="both"/>
              <w:rPr>
                <w:del w:id="220" w:author="Dr. K. Anitha Kumari PSGCT" w:date="2023-01-05T14:48:00Z"/>
                <w:rFonts w:eastAsiaTheme="minorHAnsi"/>
                <w:b/>
                <w:bCs/>
                <w:sz w:val="20"/>
                <w:lang w:val="en-IN"/>
              </w:rPr>
            </w:pPr>
            <w:del w:id="221" w:author="Dr. K. Anitha Kumari PSGCT" w:date="2023-01-05T14:48:00Z">
              <w:r w:rsidDel="00205BE0">
                <w:rPr>
                  <w:rFonts w:eastAsiaTheme="minorHAnsi"/>
                  <w:sz w:val="18"/>
                  <w:szCs w:val="18"/>
                  <w:lang w:val="en-IN"/>
                </w:rPr>
                <w:delText>221</w:delText>
              </w:r>
            </w:del>
          </w:p>
        </w:tc>
      </w:tr>
      <w:tr w:rsidR="0094008B" w:rsidDel="00205BE0" w14:paraId="259D2877" w14:textId="27D7F7F9" w:rsidTr="0094008B">
        <w:trPr>
          <w:trHeight w:val="20"/>
          <w:del w:id="222" w:author="Dr. K. Anitha Kumari PSGCT" w:date="2023-01-05T14:48:00Z"/>
        </w:trPr>
        <w:tc>
          <w:tcPr>
            <w:tcW w:w="8755" w:type="dxa"/>
          </w:tcPr>
          <w:p w14:paraId="09EC45E4" w14:textId="45038D65" w:rsidR="0094008B" w:rsidRPr="009E2E03" w:rsidDel="00205BE0" w:rsidRDefault="0094008B" w:rsidP="0094008B">
            <w:pPr>
              <w:pStyle w:val="NormalWeb"/>
              <w:spacing w:after="0"/>
              <w:jc w:val="both"/>
              <w:rPr>
                <w:del w:id="223" w:author="Dr. K. Anitha Kumari PSGCT" w:date="2023-01-05T14:48:00Z"/>
                <w:bCs/>
                <w:sz w:val="20"/>
              </w:rPr>
            </w:pPr>
            <w:del w:id="224" w:author="Dr. K. Anitha Kumari PSGCT" w:date="2023-01-05T14:48:00Z">
              <w:r w:rsidRPr="009E2E03" w:rsidDel="00205BE0">
                <w:rPr>
                  <w:rFonts w:eastAsiaTheme="minorHAnsi"/>
                  <w:b/>
                  <w:bCs/>
                  <w:sz w:val="20"/>
                  <w:lang w:val="en-IN"/>
                </w:rPr>
                <w:delText xml:space="preserve">           SCALABILITY</w:delText>
              </w:r>
              <w:r w:rsidRPr="009E2E03" w:rsidDel="00205BE0">
                <w:rPr>
                  <w:bCs/>
                  <w:sz w:val="20"/>
                </w:rPr>
                <w:delText>..............................................................................................................................</w:delText>
              </w:r>
              <w:r w:rsidDel="00205BE0">
                <w:rPr>
                  <w:bCs/>
                  <w:sz w:val="20"/>
                </w:rPr>
                <w:delText>......</w:delText>
              </w:r>
            </w:del>
          </w:p>
        </w:tc>
        <w:tc>
          <w:tcPr>
            <w:tcW w:w="487" w:type="dxa"/>
          </w:tcPr>
          <w:p w14:paraId="4841F692" w14:textId="1EE3E514" w:rsidR="0094008B" w:rsidRPr="001272B5" w:rsidDel="00205BE0" w:rsidRDefault="0094008B" w:rsidP="0094008B">
            <w:pPr>
              <w:pStyle w:val="NormalWeb"/>
              <w:spacing w:after="0"/>
              <w:jc w:val="both"/>
              <w:rPr>
                <w:del w:id="225" w:author="Dr. K. Anitha Kumari PSGCT" w:date="2023-01-05T14:48:00Z"/>
                <w:rFonts w:eastAsiaTheme="minorHAnsi"/>
                <w:b/>
                <w:bCs/>
                <w:sz w:val="20"/>
                <w:lang w:val="en-IN"/>
              </w:rPr>
            </w:pPr>
            <w:del w:id="226" w:author="Dr. K. Anitha Kumari PSGCT" w:date="2023-01-05T14:48:00Z">
              <w:r w:rsidDel="00205BE0">
                <w:rPr>
                  <w:rFonts w:eastAsiaTheme="minorHAnsi"/>
                  <w:sz w:val="18"/>
                  <w:szCs w:val="18"/>
                  <w:lang w:val="en-IN"/>
                </w:rPr>
                <w:delText>221</w:delText>
              </w:r>
            </w:del>
          </w:p>
        </w:tc>
      </w:tr>
      <w:tr w:rsidR="0094008B" w:rsidDel="00205BE0" w14:paraId="0922AA2C" w14:textId="3C0E7FA3" w:rsidTr="0094008B">
        <w:trPr>
          <w:trHeight w:val="20"/>
          <w:del w:id="227" w:author="Dr. K. Anitha Kumari PSGCT" w:date="2023-01-05T14:48:00Z"/>
        </w:trPr>
        <w:tc>
          <w:tcPr>
            <w:tcW w:w="8755" w:type="dxa"/>
          </w:tcPr>
          <w:p w14:paraId="19262683" w14:textId="2899D498" w:rsidR="0094008B" w:rsidRPr="009E2E03" w:rsidDel="00205BE0" w:rsidRDefault="0094008B" w:rsidP="0094008B">
            <w:pPr>
              <w:pStyle w:val="NormalWeb"/>
              <w:spacing w:after="0"/>
              <w:jc w:val="both"/>
              <w:rPr>
                <w:del w:id="228" w:author="Dr. K. Anitha Kumari PSGCT" w:date="2023-01-05T14:48:00Z"/>
                <w:bCs/>
                <w:sz w:val="20"/>
              </w:rPr>
            </w:pPr>
            <w:del w:id="229" w:author="Dr. K. Anitha Kumari PSGCT" w:date="2023-01-05T14:48:00Z">
              <w:r w:rsidRPr="009E2E03" w:rsidDel="00205BE0">
                <w:rPr>
                  <w:rFonts w:eastAsiaTheme="minorHAnsi"/>
                  <w:b/>
                  <w:bCs/>
                  <w:sz w:val="20"/>
                  <w:lang w:val="en-IN"/>
                </w:rPr>
                <w:delText xml:space="preserve">           FLEXIBILITY</w:delText>
              </w:r>
              <w:r w:rsidRPr="009E2E03" w:rsidDel="00205BE0">
                <w:rPr>
                  <w:bCs/>
                  <w:sz w:val="20"/>
                </w:rPr>
                <w:delText>...............................................................................................................................</w:delText>
              </w:r>
              <w:r w:rsidDel="00205BE0">
                <w:rPr>
                  <w:bCs/>
                  <w:sz w:val="20"/>
                </w:rPr>
                <w:delText>......</w:delText>
              </w:r>
            </w:del>
          </w:p>
        </w:tc>
        <w:tc>
          <w:tcPr>
            <w:tcW w:w="487" w:type="dxa"/>
          </w:tcPr>
          <w:p w14:paraId="67A03BCA" w14:textId="5F182349" w:rsidR="0094008B" w:rsidRPr="001272B5" w:rsidDel="00205BE0" w:rsidRDefault="0094008B" w:rsidP="0094008B">
            <w:pPr>
              <w:pStyle w:val="NormalWeb"/>
              <w:spacing w:after="0"/>
              <w:jc w:val="both"/>
              <w:rPr>
                <w:del w:id="230" w:author="Dr. K. Anitha Kumari PSGCT" w:date="2023-01-05T14:48:00Z"/>
                <w:rFonts w:eastAsiaTheme="minorHAnsi"/>
                <w:b/>
                <w:bCs/>
                <w:sz w:val="20"/>
                <w:lang w:val="en-IN"/>
              </w:rPr>
            </w:pPr>
            <w:del w:id="231" w:author="Dr. K. Anitha Kumari PSGCT" w:date="2023-01-05T14:48:00Z">
              <w:r w:rsidDel="00205BE0">
                <w:rPr>
                  <w:rFonts w:eastAsiaTheme="minorHAnsi"/>
                  <w:sz w:val="18"/>
                  <w:szCs w:val="18"/>
                  <w:lang w:val="en-IN"/>
                </w:rPr>
                <w:delText>221</w:delText>
              </w:r>
            </w:del>
          </w:p>
        </w:tc>
      </w:tr>
      <w:tr w:rsidR="0094008B" w14:paraId="36226659" w14:textId="77777777" w:rsidTr="0094008B">
        <w:trPr>
          <w:trHeight w:val="20"/>
        </w:trPr>
        <w:tc>
          <w:tcPr>
            <w:tcW w:w="8755" w:type="dxa"/>
          </w:tcPr>
          <w:p w14:paraId="11E72225" w14:textId="77777777" w:rsidR="0094008B" w:rsidRPr="009E2E03" w:rsidRDefault="0094008B" w:rsidP="0094008B">
            <w:pPr>
              <w:pStyle w:val="NormalWeb"/>
              <w:spacing w:after="0"/>
              <w:jc w:val="both"/>
              <w:rPr>
                <w:bCs/>
                <w:sz w:val="20"/>
              </w:rPr>
            </w:pPr>
            <w:r w:rsidRPr="009E2E03">
              <w:rPr>
                <w:rFonts w:eastAsiaTheme="minorHAnsi"/>
                <w:b/>
                <w:bCs/>
                <w:sz w:val="20"/>
                <w:lang w:val="en-IN"/>
              </w:rPr>
              <w:t xml:space="preserve">           CHALLENGES AND OPPORTUNITIES</w:t>
            </w:r>
            <w:r w:rsidRPr="009E2E03">
              <w:rPr>
                <w:bCs/>
                <w:sz w:val="20"/>
              </w:rPr>
              <w:t>..................................................................................</w:t>
            </w:r>
            <w:r>
              <w:rPr>
                <w:bCs/>
                <w:sz w:val="20"/>
              </w:rPr>
              <w:t>......</w:t>
            </w:r>
          </w:p>
        </w:tc>
        <w:tc>
          <w:tcPr>
            <w:tcW w:w="487" w:type="dxa"/>
          </w:tcPr>
          <w:p w14:paraId="6B1595D8" w14:textId="77777777" w:rsidR="0094008B" w:rsidRPr="001272B5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b/>
                <w:bCs/>
                <w:sz w:val="20"/>
                <w:lang w:val="en-IN"/>
              </w:rPr>
            </w:pPr>
            <w:r>
              <w:rPr>
                <w:rFonts w:eastAsiaTheme="minorHAnsi"/>
                <w:sz w:val="18"/>
                <w:szCs w:val="18"/>
                <w:lang w:val="en-IN"/>
              </w:rPr>
              <w:t>222</w:t>
            </w:r>
          </w:p>
        </w:tc>
      </w:tr>
      <w:tr w:rsidR="0094008B" w14:paraId="36E09F51" w14:textId="77777777" w:rsidTr="0094008B">
        <w:trPr>
          <w:trHeight w:val="20"/>
        </w:trPr>
        <w:tc>
          <w:tcPr>
            <w:tcW w:w="8755" w:type="dxa"/>
          </w:tcPr>
          <w:p w14:paraId="60BD26F1" w14:textId="55424A33" w:rsidR="0094008B" w:rsidRPr="00205BE0" w:rsidRDefault="00205BE0" w:rsidP="0094008B">
            <w:pPr>
              <w:pStyle w:val="NormalWeb"/>
              <w:spacing w:after="0"/>
              <w:jc w:val="both"/>
              <w:rPr>
                <w:rFonts w:eastAsiaTheme="minorHAnsi"/>
                <w:sz w:val="20"/>
                <w:rPrChange w:id="232" w:author="Dr. K. Anitha Kumari PSGCT" w:date="2023-01-05T14:48:00Z">
                  <w:rPr>
                    <w:rFonts w:eastAsiaTheme="minorHAnsi"/>
                    <w:b/>
                    <w:bCs/>
                    <w:sz w:val="20"/>
                  </w:rPr>
                </w:rPrChange>
              </w:rPr>
            </w:pPr>
            <w:r w:rsidRPr="00205BE0">
              <w:rPr>
                <w:rFonts w:eastAsiaTheme="minorHAnsi"/>
                <w:sz w:val="20"/>
                <w:lang w:val="en-IN"/>
                <w:rPrChange w:id="233" w:author="Dr. K. Anitha Kumari PSGCT" w:date="2023-01-05T14:48:00Z">
                  <w:rPr>
                    <w:rFonts w:eastAsiaTheme="minorHAnsi"/>
                    <w:b/>
                    <w:bCs/>
                    <w:sz w:val="20"/>
                    <w:lang w:val="en-IN"/>
                  </w:rPr>
                </w:rPrChange>
              </w:rPr>
              <w:t xml:space="preserve">          </w:t>
            </w:r>
            <w:ins w:id="234" w:author="Dr. K. Anitha Kumari PSGCT" w:date="2023-01-05T14:48:00Z">
              <w:r>
                <w:rPr>
                  <w:rFonts w:eastAsiaTheme="minorHAnsi"/>
                  <w:sz w:val="20"/>
                  <w:lang w:val="en-IN"/>
                </w:rPr>
                <w:t xml:space="preserve"> </w:t>
              </w:r>
            </w:ins>
            <w:r w:rsidRPr="00205BE0">
              <w:rPr>
                <w:rFonts w:eastAsiaTheme="minorHAnsi"/>
                <w:sz w:val="20"/>
                <w:lang w:val="en-IN"/>
                <w:rPrChange w:id="235" w:author="Dr. K. Anitha Kumari PSGCT" w:date="2023-01-05T14:48:00Z">
                  <w:rPr>
                    <w:rFonts w:eastAsiaTheme="minorHAnsi"/>
                    <w:b/>
                    <w:bCs/>
                    <w:sz w:val="20"/>
                    <w:lang w:val="en-IN"/>
                  </w:rPr>
                </w:rPrChange>
              </w:rPr>
              <w:t>Model-based</w:t>
            </w:r>
            <w:r w:rsidRPr="00205BE0">
              <w:rPr>
                <w:sz w:val="20"/>
              </w:rPr>
              <w:t>..................................................................................................................................</w:t>
            </w:r>
            <w:ins w:id="236" w:author="Dr. K. Anitha Kumari PSGCT" w:date="2023-01-05T14:49:00Z">
              <w:r>
                <w:rPr>
                  <w:sz w:val="20"/>
                </w:rPr>
                <w:t>........</w:t>
              </w:r>
            </w:ins>
          </w:p>
        </w:tc>
        <w:tc>
          <w:tcPr>
            <w:tcW w:w="487" w:type="dxa"/>
          </w:tcPr>
          <w:p w14:paraId="538BD7BF" w14:textId="77777777" w:rsidR="0094008B" w:rsidRPr="009D7FB6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sz w:val="18"/>
                <w:szCs w:val="18"/>
                <w:lang w:val="en-IN"/>
              </w:rPr>
            </w:pPr>
            <w:r w:rsidRPr="002E6FBA">
              <w:rPr>
                <w:rFonts w:eastAsiaTheme="minorHAnsi"/>
                <w:sz w:val="18"/>
                <w:szCs w:val="18"/>
                <w:lang w:val="en-IN"/>
              </w:rPr>
              <w:t>222</w:t>
            </w:r>
          </w:p>
        </w:tc>
      </w:tr>
      <w:tr w:rsidR="0094008B" w14:paraId="2849CEBF" w14:textId="77777777" w:rsidTr="0094008B">
        <w:trPr>
          <w:trHeight w:val="20"/>
        </w:trPr>
        <w:tc>
          <w:tcPr>
            <w:tcW w:w="8755" w:type="dxa"/>
          </w:tcPr>
          <w:p w14:paraId="624CB39A" w14:textId="01D0EFEE" w:rsidR="0094008B" w:rsidRPr="00205BE0" w:rsidRDefault="00205BE0" w:rsidP="0094008B">
            <w:pPr>
              <w:pStyle w:val="NormalWeb"/>
              <w:spacing w:after="0"/>
              <w:jc w:val="both"/>
              <w:rPr>
                <w:rFonts w:eastAsiaTheme="minorHAnsi"/>
                <w:sz w:val="20"/>
                <w:rPrChange w:id="237" w:author="Dr. K. Anitha Kumari PSGCT" w:date="2023-01-05T14:48:00Z">
                  <w:rPr>
                    <w:rFonts w:eastAsiaTheme="minorHAnsi"/>
                    <w:b/>
                    <w:bCs/>
                    <w:sz w:val="20"/>
                  </w:rPr>
                </w:rPrChange>
              </w:rPr>
            </w:pPr>
            <w:r w:rsidRPr="00205BE0">
              <w:rPr>
                <w:rFonts w:eastAsiaTheme="minorHAnsi"/>
                <w:sz w:val="20"/>
                <w:lang w:val="en-IN"/>
                <w:rPrChange w:id="238" w:author="Dr. K. Anitha Kumari PSGCT" w:date="2023-01-05T14:48:00Z">
                  <w:rPr>
                    <w:rFonts w:eastAsiaTheme="minorHAnsi"/>
                    <w:b/>
                    <w:bCs/>
                    <w:sz w:val="20"/>
                    <w:lang w:val="en-IN"/>
                  </w:rPr>
                </w:rPrChange>
              </w:rPr>
              <w:t xml:space="preserve">          </w:t>
            </w:r>
            <w:ins w:id="239" w:author="Dr. K. Anitha Kumari PSGCT" w:date="2023-01-05T14:48:00Z">
              <w:r>
                <w:rPr>
                  <w:rFonts w:eastAsiaTheme="minorHAnsi"/>
                  <w:sz w:val="20"/>
                  <w:lang w:val="en-IN"/>
                </w:rPr>
                <w:t xml:space="preserve"> </w:t>
              </w:r>
            </w:ins>
            <w:r w:rsidRPr="00205BE0">
              <w:rPr>
                <w:rFonts w:eastAsiaTheme="minorHAnsi"/>
                <w:sz w:val="20"/>
                <w:lang w:val="en-IN"/>
                <w:rPrChange w:id="240" w:author="Dr. K. Anitha Kumari PSGCT" w:date="2023-01-05T14:48:00Z">
                  <w:rPr>
                    <w:rFonts w:eastAsiaTheme="minorHAnsi"/>
                    <w:b/>
                    <w:bCs/>
                    <w:sz w:val="20"/>
                    <w:lang w:val="en-IN"/>
                  </w:rPr>
                </w:rPrChange>
              </w:rPr>
              <w:t xml:space="preserve">User-controlled </w:t>
            </w:r>
            <w:ins w:id="241" w:author="Dr. K. Anitha Kumari PSGCT" w:date="2023-01-05T14:48:00Z">
              <w:r>
                <w:rPr>
                  <w:rFonts w:eastAsiaTheme="minorHAnsi"/>
                  <w:sz w:val="20"/>
                  <w:lang w:val="en-IN"/>
                </w:rPr>
                <w:t>D</w:t>
              </w:r>
            </w:ins>
            <w:del w:id="242" w:author="Dr. K. Anitha Kumari PSGCT" w:date="2023-01-05T14:48:00Z">
              <w:r w:rsidRPr="00205BE0" w:rsidDel="00205BE0">
                <w:rPr>
                  <w:rFonts w:eastAsiaTheme="minorHAnsi"/>
                  <w:sz w:val="20"/>
                  <w:lang w:val="en-IN"/>
                  <w:rPrChange w:id="243" w:author="Dr. K. Anitha Kumari PSGCT" w:date="2023-01-05T14:48:00Z">
                    <w:rPr>
                      <w:rFonts w:eastAsiaTheme="minorHAnsi"/>
                      <w:b/>
                      <w:bCs/>
                      <w:sz w:val="20"/>
                      <w:lang w:val="en-IN"/>
                    </w:rPr>
                  </w:rPrChange>
                </w:rPr>
                <w:delText>d</w:delText>
              </w:r>
            </w:del>
            <w:r w:rsidRPr="00205BE0">
              <w:rPr>
                <w:rFonts w:eastAsiaTheme="minorHAnsi"/>
                <w:sz w:val="20"/>
                <w:lang w:val="en-IN"/>
                <w:rPrChange w:id="244" w:author="Dr. K. Anitha Kumari PSGCT" w:date="2023-01-05T14:48:00Z">
                  <w:rPr>
                    <w:rFonts w:eastAsiaTheme="minorHAnsi"/>
                    <w:b/>
                    <w:bCs/>
                    <w:sz w:val="20"/>
                    <w:lang w:val="en-IN"/>
                  </w:rPr>
                </w:rPrChange>
              </w:rPr>
              <w:t>esign</w:t>
            </w:r>
            <w:r w:rsidRPr="00205BE0">
              <w:rPr>
                <w:sz w:val="20"/>
              </w:rPr>
              <w:t>.......................................................................................................</w:t>
            </w:r>
            <w:ins w:id="245" w:author="Dr. K. Anitha Kumari PSGCT" w:date="2023-01-05T14:49:00Z">
              <w:r>
                <w:rPr>
                  <w:sz w:val="20"/>
                </w:rPr>
                <w:t>..................</w:t>
              </w:r>
            </w:ins>
          </w:p>
        </w:tc>
        <w:tc>
          <w:tcPr>
            <w:tcW w:w="487" w:type="dxa"/>
          </w:tcPr>
          <w:p w14:paraId="3392F83B" w14:textId="77777777" w:rsidR="0094008B" w:rsidRPr="009D7FB6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sz w:val="18"/>
                <w:szCs w:val="18"/>
                <w:lang w:val="en-IN"/>
              </w:rPr>
            </w:pPr>
            <w:r w:rsidRPr="002E6FBA">
              <w:rPr>
                <w:rFonts w:eastAsiaTheme="minorHAnsi"/>
                <w:sz w:val="18"/>
                <w:szCs w:val="18"/>
                <w:lang w:val="en-IN"/>
              </w:rPr>
              <w:t>222</w:t>
            </w:r>
          </w:p>
        </w:tc>
      </w:tr>
      <w:tr w:rsidR="0094008B" w14:paraId="6251B8C4" w14:textId="77777777" w:rsidTr="0094008B">
        <w:trPr>
          <w:trHeight w:val="20"/>
        </w:trPr>
        <w:tc>
          <w:tcPr>
            <w:tcW w:w="8755" w:type="dxa"/>
          </w:tcPr>
          <w:p w14:paraId="328D2AA9" w14:textId="7FB5BE5F" w:rsidR="0094008B" w:rsidRPr="00205BE0" w:rsidRDefault="00205BE0" w:rsidP="0094008B">
            <w:pPr>
              <w:pStyle w:val="NormalWeb"/>
              <w:spacing w:after="0"/>
              <w:jc w:val="both"/>
              <w:rPr>
                <w:rFonts w:eastAsiaTheme="minorHAnsi"/>
                <w:sz w:val="20"/>
                <w:rPrChange w:id="246" w:author="Dr. K. Anitha Kumari PSGCT" w:date="2023-01-05T14:48:00Z">
                  <w:rPr>
                    <w:rFonts w:eastAsiaTheme="minorHAnsi"/>
                    <w:b/>
                    <w:bCs/>
                    <w:sz w:val="20"/>
                  </w:rPr>
                </w:rPrChange>
              </w:rPr>
            </w:pPr>
            <w:r w:rsidRPr="00205BE0">
              <w:rPr>
                <w:rFonts w:eastAsiaTheme="minorHAnsi"/>
                <w:sz w:val="20"/>
                <w:lang w:val="en-IN"/>
                <w:rPrChange w:id="247" w:author="Dr. K. Anitha Kumari PSGCT" w:date="2023-01-05T14:48:00Z">
                  <w:rPr>
                    <w:rFonts w:eastAsiaTheme="minorHAnsi"/>
                    <w:b/>
                    <w:bCs/>
                    <w:sz w:val="20"/>
                    <w:lang w:val="en-IN"/>
                  </w:rPr>
                </w:rPrChange>
              </w:rPr>
              <w:t xml:space="preserve">           Data </w:t>
            </w:r>
            <w:ins w:id="248" w:author="Dr. K. Anitha Kumari PSGCT" w:date="2023-01-05T14:48:00Z">
              <w:r>
                <w:rPr>
                  <w:rFonts w:eastAsiaTheme="minorHAnsi"/>
                  <w:sz w:val="20"/>
                  <w:lang w:val="en-IN"/>
                </w:rPr>
                <w:t>P</w:t>
              </w:r>
            </w:ins>
            <w:del w:id="249" w:author="Dr. K. Anitha Kumari PSGCT" w:date="2023-01-05T14:48:00Z">
              <w:r w:rsidRPr="00205BE0" w:rsidDel="00205BE0">
                <w:rPr>
                  <w:rFonts w:eastAsiaTheme="minorHAnsi"/>
                  <w:sz w:val="20"/>
                  <w:lang w:val="en-IN"/>
                  <w:rPrChange w:id="250" w:author="Dr. K. Anitha Kumari PSGCT" w:date="2023-01-05T14:48:00Z">
                    <w:rPr>
                      <w:rFonts w:eastAsiaTheme="minorHAnsi"/>
                      <w:b/>
                      <w:bCs/>
                      <w:sz w:val="20"/>
                      <w:lang w:val="en-IN"/>
                    </w:rPr>
                  </w:rPrChange>
                </w:rPr>
                <w:delText>p</w:delText>
              </w:r>
            </w:del>
            <w:r w:rsidRPr="00205BE0">
              <w:rPr>
                <w:rFonts w:eastAsiaTheme="minorHAnsi"/>
                <w:sz w:val="20"/>
                <w:lang w:val="en-IN"/>
                <w:rPrChange w:id="251" w:author="Dr. K. Anitha Kumari PSGCT" w:date="2023-01-05T14:48:00Z">
                  <w:rPr>
                    <w:rFonts w:eastAsiaTheme="minorHAnsi"/>
                    <w:b/>
                    <w:bCs/>
                    <w:sz w:val="20"/>
                    <w:lang w:val="en-IN"/>
                  </w:rPr>
                </w:rPrChange>
              </w:rPr>
              <w:t xml:space="preserve">rivacy and </w:t>
            </w:r>
            <w:ins w:id="252" w:author="Dr. K. Anitha Kumari PSGCT" w:date="2023-01-05T14:48:00Z">
              <w:r>
                <w:rPr>
                  <w:rFonts w:eastAsiaTheme="minorHAnsi"/>
                  <w:sz w:val="20"/>
                  <w:lang w:val="en-IN"/>
                </w:rPr>
                <w:t>S</w:t>
              </w:r>
            </w:ins>
            <w:del w:id="253" w:author="Dr. K. Anitha Kumari PSGCT" w:date="2023-01-05T14:48:00Z">
              <w:r w:rsidRPr="00205BE0" w:rsidDel="00205BE0">
                <w:rPr>
                  <w:rFonts w:eastAsiaTheme="minorHAnsi"/>
                  <w:sz w:val="20"/>
                  <w:lang w:val="en-IN"/>
                  <w:rPrChange w:id="254" w:author="Dr. K. Anitha Kumari PSGCT" w:date="2023-01-05T14:48:00Z">
                    <w:rPr>
                      <w:rFonts w:eastAsiaTheme="minorHAnsi"/>
                      <w:b/>
                      <w:bCs/>
                      <w:sz w:val="20"/>
                      <w:lang w:val="en-IN"/>
                    </w:rPr>
                  </w:rPrChange>
                </w:rPr>
                <w:delText>s</w:delText>
              </w:r>
            </w:del>
            <w:r w:rsidRPr="00205BE0">
              <w:rPr>
                <w:rFonts w:eastAsiaTheme="minorHAnsi"/>
                <w:sz w:val="20"/>
                <w:lang w:val="en-IN"/>
                <w:rPrChange w:id="255" w:author="Dr. K. Anitha Kumari PSGCT" w:date="2023-01-05T14:48:00Z">
                  <w:rPr>
                    <w:rFonts w:eastAsiaTheme="minorHAnsi"/>
                    <w:b/>
                    <w:bCs/>
                    <w:sz w:val="20"/>
                    <w:lang w:val="en-IN"/>
                  </w:rPr>
                </w:rPrChange>
              </w:rPr>
              <w:t>ecurity</w:t>
            </w:r>
            <w:r w:rsidRPr="00205BE0">
              <w:rPr>
                <w:sz w:val="20"/>
              </w:rPr>
              <w:t>.................................................................................................</w:t>
            </w:r>
            <w:ins w:id="256" w:author="Dr. K. Anitha Kumari PSGCT" w:date="2023-01-05T14:48:00Z">
              <w:r>
                <w:rPr>
                  <w:sz w:val="20"/>
                </w:rPr>
                <w:t>....................</w:t>
              </w:r>
            </w:ins>
          </w:p>
        </w:tc>
        <w:tc>
          <w:tcPr>
            <w:tcW w:w="487" w:type="dxa"/>
          </w:tcPr>
          <w:p w14:paraId="6CAA74DA" w14:textId="77777777" w:rsidR="0094008B" w:rsidRPr="009D7FB6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sz w:val="18"/>
                <w:szCs w:val="18"/>
                <w:lang w:val="en-IN"/>
              </w:rPr>
            </w:pPr>
            <w:r w:rsidRPr="002E6FBA">
              <w:rPr>
                <w:rFonts w:eastAsiaTheme="minorHAnsi"/>
                <w:sz w:val="18"/>
                <w:szCs w:val="18"/>
                <w:lang w:val="en-IN"/>
              </w:rPr>
              <w:t>222</w:t>
            </w:r>
          </w:p>
        </w:tc>
      </w:tr>
      <w:tr w:rsidR="0094008B" w14:paraId="6F1FC53F" w14:textId="77777777" w:rsidTr="0094008B">
        <w:trPr>
          <w:trHeight w:val="20"/>
        </w:trPr>
        <w:tc>
          <w:tcPr>
            <w:tcW w:w="8755" w:type="dxa"/>
          </w:tcPr>
          <w:p w14:paraId="742A34DB" w14:textId="4374B858" w:rsidR="0094008B" w:rsidRPr="00205BE0" w:rsidRDefault="00205BE0" w:rsidP="0094008B">
            <w:pPr>
              <w:pStyle w:val="NormalWeb"/>
              <w:spacing w:after="0"/>
              <w:jc w:val="both"/>
              <w:rPr>
                <w:sz w:val="20"/>
              </w:rPr>
            </w:pPr>
            <w:r w:rsidRPr="00205BE0">
              <w:rPr>
                <w:rFonts w:eastAsiaTheme="minorHAnsi"/>
                <w:sz w:val="20"/>
                <w:lang w:val="en-IN"/>
                <w:rPrChange w:id="257" w:author="Dr. K. Anitha Kumari PSGCT" w:date="2023-01-05T14:48:00Z">
                  <w:rPr>
                    <w:rFonts w:eastAsiaTheme="minorHAnsi"/>
                    <w:b/>
                    <w:bCs/>
                    <w:sz w:val="20"/>
                    <w:lang w:val="en-IN"/>
                  </w:rPr>
                </w:rPrChange>
              </w:rPr>
              <w:t xml:space="preserve">           Verification and </w:t>
            </w:r>
            <w:ins w:id="258" w:author="Dr. K. Anitha Kumari PSGCT" w:date="2023-01-05T14:48:00Z">
              <w:r>
                <w:rPr>
                  <w:rFonts w:eastAsiaTheme="minorHAnsi"/>
                  <w:sz w:val="20"/>
                  <w:lang w:val="en-IN"/>
                </w:rPr>
                <w:t>V</w:t>
              </w:r>
            </w:ins>
            <w:del w:id="259" w:author="Dr. K. Anitha Kumari PSGCT" w:date="2023-01-05T14:48:00Z">
              <w:r w:rsidRPr="00205BE0" w:rsidDel="00205BE0">
                <w:rPr>
                  <w:rFonts w:eastAsiaTheme="minorHAnsi"/>
                  <w:sz w:val="20"/>
                  <w:lang w:val="en-IN"/>
                  <w:rPrChange w:id="260" w:author="Dr. K. Anitha Kumari PSGCT" w:date="2023-01-05T14:48:00Z">
                    <w:rPr>
                      <w:rFonts w:eastAsiaTheme="minorHAnsi"/>
                      <w:b/>
                      <w:bCs/>
                      <w:sz w:val="20"/>
                      <w:lang w:val="en-IN"/>
                    </w:rPr>
                  </w:rPrChange>
                </w:rPr>
                <w:delText>v</w:delText>
              </w:r>
            </w:del>
            <w:r w:rsidRPr="00205BE0">
              <w:rPr>
                <w:rFonts w:eastAsiaTheme="minorHAnsi"/>
                <w:sz w:val="20"/>
                <w:lang w:val="en-IN"/>
                <w:rPrChange w:id="261" w:author="Dr. K. Anitha Kumari PSGCT" w:date="2023-01-05T14:48:00Z">
                  <w:rPr>
                    <w:rFonts w:eastAsiaTheme="minorHAnsi"/>
                    <w:b/>
                    <w:bCs/>
                    <w:sz w:val="20"/>
                    <w:lang w:val="en-IN"/>
                  </w:rPr>
                </w:rPrChange>
              </w:rPr>
              <w:t>alidation</w:t>
            </w:r>
            <w:r w:rsidRPr="00205BE0">
              <w:rPr>
                <w:sz w:val="20"/>
              </w:rPr>
              <w:t>.............................................................................................</w:t>
            </w:r>
            <w:ins w:id="262" w:author="Dr. K. Anitha Kumari PSGCT" w:date="2023-01-05T14:48:00Z">
              <w:r>
                <w:rPr>
                  <w:sz w:val="20"/>
                </w:rPr>
                <w:t>......................</w:t>
              </w:r>
            </w:ins>
          </w:p>
        </w:tc>
        <w:tc>
          <w:tcPr>
            <w:tcW w:w="487" w:type="dxa"/>
          </w:tcPr>
          <w:p w14:paraId="123AA6DA" w14:textId="77777777" w:rsidR="0094008B" w:rsidRPr="009D7FB6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sz w:val="18"/>
                <w:szCs w:val="18"/>
                <w:lang w:val="en-IN"/>
              </w:rPr>
            </w:pPr>
            <w:r w:rsidRPr="002E6FBA">
              <w:rPr>
                <w:rFonts w:eastAsiaTheme="minorHAnsi"/>
                <w:sz w:val="18"/>
                <w:szCs w:val="18"/>
                <w:lang w:val="en-IN"/>
              </w:rPr>
              <w:t>222</w:t>
            </w:r>
          </w:p>
        </w:tc>
      </w:tr>
      <w:tr w:rsidR="0094008B" w14:paraId="5C427D35" w14:textId="77777777" w:rsidTr="0094008B">
        <w:trPr>
          <w:trHeight w:val="20"/>
        </w:trPr>
        <w:tc>
          <w:tcPr>
            <w:tcW w:w="8755" w:type="dxa"/>
          </w:tcPr>
          <w:p w14:paraId="30DEE9BD" w14:textId="77777777" w:rsidR="0094008B" w:rsidRPr="00921383" w:rsidRDefault="0094008B" w:rsidP="0094008B">
            <w:pPr>
              <w:pStyle w:val="NormalWeb"/>
              <w:spacing w:after="0"/>
              <w:jc w:val="both"/>
              <w:rPr>
                <w:bCs/>
                <w:sz w:val="20"/>
              </w:rPr>
            </w:pPr>
            <w:r>
              <w:rPr>
                <w:rFonts w:eastAsiaTheme="minorHAnsi"/>
                <w:b/>
                <w:bCs/>
                <w:sz w:val="20"/>
                <w:lang w:val="en-IN"/>
              </w:rPr>
              <w:t xml:space="preserve">       </w:t>
            </w:r>
            <w:r w:rsidRPr="00921383">
              <w:rPr>
                <w:rFonts w:eastAsiaTheme="minorHAnsi"/>
                <w:b/>
                <w:bCs/>
                <w:sz w:val="20"/>
                <w:lang w:val="en-IN"/>
              </w:rPr>
              <w:t xml:space="preserve">    CONCLUSION</w:t>
            </w:r>
            <w:r w:rsidRPr="00921383">
              <w:rPr>
                <w:bCs/>
                <w:sz w:val="20"/>
              </w:rPr>
              <w:t>............................................................................................................................</w:t>
            </w:r>
            <w:r>
              <w:rPr>
                <w:bCs/>
                <w:sz w:val="20"/>
              </w:rPr>
              <w:t>........</w:t>
            </w:r>
          </w:p>
        </w:tc>
        <w:tc>
          <w:tcPr>
            <w:tcW w:w="487" w:type="dxa"/>
          </w:tcPr>
          <w:p w14:paraId="72B9C835" w14:textId="77777777" w:rsidR="0094008B" w:rsidRPr="009D7FB6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sz w:val="18"/>
                <w:szCs w:val="18"/>
                <w:lang w:val="en-IN"/>
              </w:rPr>
            </w:pPr>
            <w:r w:rsidRPr="002E6FBA">
              <w:rPr>
                <w:rFonts w:eastAsiaTheme="minorHAnsi"/>
                <w:sz w:val="18"/>
                <w:szCs w:val="18"/>
                <w:lang w:val="en-IN"/>
              </w:rPr>
              <w:t>222</w:t>
            </w:r>
          </w:p>
        </w:tc>
      </w:tr>
      <w:tr w:rsidR="0094008B" w14:paraId="23F75A60" w14:textId="77777777" w:rsidTr="0094008B">
        <w:trPr>
          <w:trHeight w:val="20"/>
        </w:trPr>
        <w:tc>
          <w:tcPr>
            <w:tcW w:w="8755" w:type="dxa"/>
          </w:tcPr>
          <w:p w14:paraId="6A035B9D" w14:textId="77777777" w:rsidR="0094008B" w:rsidRDefault="0094008B" w:rsidP="0094008B">
            <w:pPr>
              <w:pStyle w:val="NormalWeb"/>
              <w:spacing w:after="0"/>
              <w:jc w:val="both"/>
              <w:rPr>
                <w:bCs/>
                <w:sz w:val="20"/>
              </w:rPr>
            </w:pPr>
            <w:r w:rsidRPr="00921383">
              <w:rPr>
                <w:rFonts w:eastAsiaTheme="minorHAnsi"/>
                <w:b/>
                <w:bCs/>
                <w:sz w:val="20"/>
                <w:lang w:val="en-IN"/>
              </w:rPr>
              <w:t xml:space="preserve">           REFERENCES</w:t>
            </w:r>
            <w:r w:rsidRPr="00921383">
              <w:rPr>
                <w:bCs/>
                <w:sz w:val="20"/>
              </w:rPr>
              <w:t>.............................................................................................................................</w:t>
            </w:r>
            <w:r>
              <w:rPr>
                <w:bCs/>
                <w:sz w:val="20"/>
              </w:rPr>
              <w:t>.......</w:t>
            </w:r>
          </w:p>
          <w:p w14:paraId="7DCA4014" w14:textId="05C1771E" w:rsidR="0094008B" w:rsidRPr="00921383" w:rsidRDefault="0094008B" w:rsidP="0094008B">
            <w:pPr>
              <w:pStyle w:val="NormalWeb"/>
              <w:spacing w:after="0"/>
              <w:jc w:val="both"/>
              <w:rPr>
                <w:bCs/>
                <w:sz w:val="20"/>
              </w:rPr>
            </w:pPr>
          </w:p>
        </w:tc>
        <w:tc>
          <w:tcPr>
            <w:tcW w:w="487" w:type="dxa"/>
          </w:tcPr>
          <w:p w14:paraId="530939B3" w14:textId="77777777" w:rsidR="0094008B" w:rsidRPr="009D7FB6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sz w:val="18"/>
                <w:szCs w:val="18"/>
                <w:lang w:val="en-IN"/>
              </w:rPr>
            </w:pPr>
            <w:r w:rsidRPr="002E6FBA">
              <w:rPr>
                <w:rFonts w:eastAsiaTheme="minorHAnsi"/>
                <w:sz w:val="18"/>
                <w:szCs w:val="18"/>
                <w:lang w:val="en-IN"/>
              </w:rPr>
              <w:t>222</w:t>
            </w:r>
          </w:p>
        </w:tc>
      </w:tr>
      <w:tr w:rsidR="0094008B" w14:paraId="16A240AA" w14:textId="77777777" w:rsidTr="0094008B">
        <w:trPr>
          <w:trHeight w:val="20"/>
        </w:trPr>
        <w:tc>
          <w:tcPr>
            <w:tcW w:w="8755" w:type="dxa"/>
          </w:tcPr>
          <w:p w14:paraId="6352E040" w14:textId="20E67E9C" w:rsidR="0094008B" w:rsidRPr="000C22A9" w:rsidRDefault="0094008B" w:rsidP="0094008B">
            <w:pPr>
              <w:pStyle w:val="NormalWeb"/>
              <w:spacing w:after="0"/>
              <w:jc w:val="both"/>
              <w:rPr>
                <w:bCs/>
                <w:sz w:val="20"/>
              </w:rPr>
            </w:pPr>
            <w:r w:rsidRPr="000C22A9">
              <w:rPr>
                <w:rFonts w:eastAsiaTheme="minorHAnsi"/>
                <w:b/>
                <w:bCs/>
                <w:sz w:val="20"/>
                <w:lang w:val="en-IN"/>
              </w:rPr>
              <w:t>CHAPTER 9 JOURNEY FROM DATA WAREHOUSE TO DATA LAKE</w:t>
            </w:r>
            <w:r w:rsidRPr="000C22A9">
              <w:rPr>
                <w:bCs/>
                <w:sz w:val="20"/>
              </w:rPr>
              <w:t>........................................</w:t>
            </w:r>
            <w:r>
              <w:rPr>
                <w:bCs/>
                <w:sz w:val="20"/>
              </w:rPr>
              <w:t>.</w:t>
            </w:r>
          </w:p>
        </w:tc>
        <w:tc>
          <w:tcPr>
            <w:tcW w:w="487" w:type="dxa"/>
          </w:tcPr>
          <w:p w14:paraId="7D71ED1C" w14:textId="77777777" w:rsidR="0094008B" w:rsidRPr="001272B5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b/>
                <w:bCs/>
                <w:sz w:val="20"/>
                <w:lang w:val="en-IN"/>
              </w:rPr>
            </w:pPr>
            <w:r w:rsidRPr="004338A1">
              <w:rPr>
                <w:rFonts w:eastAsiaTheme="minorHAnsi"/>
                <w:sz w:val="18"/>
                <w:szCs w:val="18"/>
                <w:lang w:val="en-IN"/>
              </w:rPr>
              <w:t>224</w:t>
            </w:r>
          </w:p>
        </w:tc>
      </w:tr>
      <w:tr w:rsidR="0094008B" w14:paraId="5ABAE77A" w14:textId="77777777" w:rsidTr="0094008B">
        <w:trPr>
          <w:trHeight w:val="20"/>
        </w:trPr>
        <w:tc>
          <w:tcPr>
            <w:tcW w:w="8755" w:type="dxa"/>
          </w:tcPr>
          <w:p w14:paraId="30C1FFB6" w14:textId="77777777" w:rsidR="0094008B" w:rsidRDefault="0094008B" w:rsidP="0094008B">
            <w:pPr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</w:pPr>
            <w:r w:rsidRPr="000C22A9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 xml:space="preserve">           Dr. Geeta Rani, </w:t>
            </w:r>
            <w:proofErr w:type="spellStart"/>
            <w:r w:rsidRPr="000C22A9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>Puninder</w:t>
            </w:r>
            <w:proofErr w:type="spellEnd"/>
            <w:r w:rsidRPr="000C22A9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 xml:space="preserve"> Kaur, Dr. </w:t>
            </w:r>
            <w:proofErr w:type="spellStart"/>
            <w:r w:rsidRPr="000C22A9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>Avinash</w:t>
            </w:r>
            <w:proofErr w:type="spellEnd"/>
            <w:r w:rsidRPr="000C22A9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 xml:space="preserve"> Sharma</w:t>
            </w:r>
          </w:p>
          <w:p w14:paraId="6997660A" w14:textId="1DF73BE8" w:rsidR="0094008B" w:rsidRPr="000C22A9" w:rsidRDefault="0094008B" w:rsidP="0094008B">
            <w:pPr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</w:pPr>
          </w:p>
        </w:tc>
        <w:tc>
          <w:tcPr>
            <w:tcW w:w="487" w:type="dxa"/>
          </w:tcPr>
          <w:p w14:paraId="703274E2" w14:textId="77777777" w:rsidR="0094008B" w:rsidRPr="001272B5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b/>
                <w:bCs/>
                <w:sz w:val="20"/>
                <w:lang w:val="en-IN"/>
              </w:rPr>
            </w:pPr>
          </w:p>
        </w:tc>
      </w:tr>
      <w:tr w:rsidR="0094008B" w14:paraId="1579786D" w14:textId="77777777" w:rsidTr="0094008B">
        <w:trPr>
          <w:trHeight w:val="20"/>
        </w:trPr>
        <w:tc>
          <w:tcPr>
            <w:tcW w:w="8755" w:type="dxa"/>
          </w:tcPr>
          <w:p w14:paraId="4F4F2A61" w14:textId="77777777" w:rsidR="0094008B" w:rsidRPr="000C22A9" w:rsidRDefault="0094008B" w:rsidP="0094008B">
            <w:pPr>
              <w:pStyle w:val="NormalWeb"/>
              <w:spacing w:after="0"/>
              <w:jc w:val="both"/>
              <w:rPr>
                <w:bCs/>
                <w:sz w:val="20"/>
              </w:rPr>
            </w:pPr>
            <w:r w:rsidRPr="000C22A9">
              <w:rPr>
                <w:rFonts w:eastAsiaTheme="minorHAnsi"/>
                <w:b/>
                <w:bCs/>
                <w:sz w:val="20"/>
                <w:lang w:val="en-IN"/>
              </w:rPr>
              <w:t xml:space="preserve">          INTRODUCTION</w:t>
            </w:r>
            <w:r w:rsidRPr="000C22A9">
              <w:rPr>
                <w:bCs/>
                <w:sz w:val="20"/>
              </w:rPr>
              <w:t>........................................................................................................................</w:t>
            </w:r>
            <w:r>
              <w:rPr>
                <w:bCs/>
                <w:sz w:val="20"/>
              </w:rPr>
              <w:t>........</w:t>
            </w:r>
          </w:p>
        </w:tc>
        <w:tc>
          <w:tcPr>
            <w:tcW w:w="487" w:type="dxa"/>
          </w:tcPr>
          <w:p w14:paraId="2B19BD22" w14:textId="77777777" w:rsidR="0094008B" w:rsidRPr="001272B5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b/>
                <w:bCs/>
                <w:sz w:val="20"/>
                <w:lang w:val="en-IN"/>
              </w:rPr>
            </w:pPr>
            <w:r w:rsidRPr="004338A1">
              <w:rPr>
                <w:rFonts w:eastAsiaTheme="minorHAnsi"/>
                <w:sz w:val="18"/>
                <w:szCs w:val="18"/>
                <w:lang w:val="en-IN"/>
              </w:rPr>
              <w:t>224</w:t>
            </w:r>
          </w:p>
        </w:tc>
      </w:tr>
      <w:tr w:rsidR="0094008B" w14:paraId="7DDD2D8C" w14:textId="77777777" w:rsidTr="0094008B">
        <w:trPr>
          <w:trHeight w:val="20"/>
        </w:trPr>
        <w:tc>
          <w:tcPr>
            <w:tcW w:w="8755" w:type="dxa"/>
          </w:tcPr>
          <w:p w14:paraId="700DB47A" w14:textId="77777777" w:rsidR="0094008B" w:rsidRPr="0058538B" w:rsidRDefault="0094008B" w:rsidP="0094008B">
            <w:pPr>
              <w:pStyle w:val="NormalWeb"/>
              <w:spacing w:after="0"/>
              <w:ind w:left="567"/>
              <w:jc w:val="both"/>
              <w:rPr>
                <w:bCs/>
                <w:sz w:val="20"/>
              </w:rPr>
            </w:pPr>
            <w:r w:rsidRPr="0058538B">
              <w:rPr>
                <w:rFonts w:eastAsiaTheme="minorHAnsi"/>
                <w:b/>
                <w:bCs/>
                <w:sz w:val="20"/>
                <w:lang w:val="en-IN"/>
              </w:rPr>
              <w:t>DATA LAKE AND ITS BENEFIT</w:t>
            </w:r>
            <w:r w:rsidRPr="0058538B">
              <w:rPr>
                <w:bCs/>
                <w:sz w:val="20"/>
              </w:rPr>
              <w:t>.................................................................................................</w:t>
            </w:r>
            <w:r>
              <w:rPr>
                <w:bCs/>
                <w:sz w:val="20"/>
              </w:rPr>
              <w:t>...</w:t>
            </w:r>
          </w:p>
        </w:tc>
        <w:tc>
          <w:tcPr>
            <w:tcW w:w="487" w:type="dxa"/>
          </w:tcPr>
          <w:p w14:paraId="58D1A614" w14:textId="77777777" w:rsidR="0094008B" w:rsidRPr="00B87281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sz w:val="18"/>
                <w:szCs w:val="18"/>
                <w:lang w:val="en-IN"/>
              </w:rPr>
            </w:pPr>
            <w:r w:rsidRPr="00B87281">
              <w:rPr>
                <w:rFonts w:eastAsiaTheme="minorHAnsi"/>
                <w:sz w:val="18"/>
                <w:szCs w:val="18"/>
                <w:lang w:val="en-IN"/>
              </w:rPr>
              <w:t>225</w:t>
            </w:r>
          </w:p>
        </w:tc>
      </w:tr>
      <w:tr w:rsidR="0094008B" w14:paraId="2CF00891" w14:textId="77777777" w:rsidTr="0094008B">
        <w:trPr>
          <w:trHeight w:val="20"/>
        </w:trPr>
        <w:tc>
          <w:tcPr>
            <w:tcW w:w="8755" w:type="dxa"/>
          </w:tcPr>
          <w:p w14:paraId="29293D5C" w14:textId="77777777" w:rsidR="0094008B" w:rsidRPr="0058538B" w:rsidRDefault="0094008B" w:rsidP="0094008B">
            <w:pPr>
              <w:ind w:left="567" w:hanging="567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58538B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 Benefits of Data Lake</w:t>
            </w:r>
            <w:r w:rsidRPr="0058538B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</w:t>
            </w:r>
          </w:p>
        </w:tc>
        <w:tc>
          <w:tcPr>
            <w:tcW w:w="487" w:type="dxa"/>
          </w:tcPr>
          <w:p w14:paraId="2E23C2AC" w14:textId="77777777" w:rsidR="0094008B" w:rsidRPr="00B87281" w:rsidRDefault="0094008B" w:rsidP="0094008B">
            <w:pPr>
              <w:rPr>
                <w:sz w:val="18"/>
                <w:szCs w:val="18"/>
              </w:rPr>
            </w:pPr>
            <w:r w:rsidRPr="00B8728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228</w:t>
            </w:r>
          </w:p>
        </w:tc>
      </w:tr>
      <w:tr w:rsidR="0094008B" w14:paraId="5431572A" w14:textId="77777777" w:rsidTr="0094008B">
        <w:trPr>
          <w:trHeight w:val="20"/>
        </w:trPr>
        <w:tc>
          <w:tcPr>
            <w:tcW w:w="8755" w:type="dxa"/>
          </w:tcPr>
          <w:p w14:paraId="0F85727A" w14:textId="77777777" w:rsidR="0094008B" w:rsidRPr="0058538B" w:rsidRDefault="0094008B" w:rsidP="0094008B">
            <w:pPr>
              <w:pStyle w:val="NormalWeb"/>
              <w:spacing w:after="0"/>
              <w:ind w:left="567" w:hanging="567"/>
              <w:jc w:val="both"/>
              <w:rPr>
                <w:bCs/>
                <w:sz w:val="20"/>
              </w:rPr>
            </w:pPr>
            <w:r w:rsidRPr="0058538B">
              <w:rPr>
                <w:bCs/>
                <w:sz w:val="20"/>
              </w:rPr>
              <w:t xml:space="preserve">          </w:t>
            </w:r>
            <w:r w:rsidRPr="0058538B">
              <w:rPr>
                <w:rFonts w:eastAsiaTheme="minorHAnsi"/>
                <w:b/>
                <w:bCs/>
                <w:sz w:val="20"/>
                <w:lang w:val="en-IN"/>
              </w:rPr>
              <w:t>DATA LAKE VS DATA WAREHOUSE</w:t>
            </w:r>
            <w:r w:rsidRPr="0058538B">
              <w:rPr>
                <w:bCs/>
                <w:sz w:val="20"/>
              </w:rPr>
              <w:t>.......................................................................................</w:t>
            </w:r>
            <w:r>
              <w:rPr>
                <w:bCs/>
                <w:sz w:val="20"/>
              </w:rPr>
              <w:t>....</w:t>
            </w:r>
          </w:p>
        </w:tc>
        <w:tc>
          <w:tcPr>
            <w:tcW w:w="487" w:type="dxa"/>
          </w:tcPr>
          <w:p w14:paraId="0D8576F5" w14:textId="77777777" w:rsidR="0094008B" w:rsidRPr="00B87281" w:rsidRDefault="0094008B" w:rsidP="0094008B">
            <w:pPr>
              <w:rPr>
                <w:sz w:val="18"/>
                <w:szCs w:val="18"/>
              </w:rPr>
            </w:pPr>
            <w:r w:rsidRPr="00B87281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228</w:t>
            </w:r>
          </w:p>
        </w:tc>
      </w:tr>
      <w:tr w:rsidR="0094008B" w14:paraId="039225C0" w14:textId="77777777" w:rsidTr="0094008B">
        <w:trPr>
          <w:trHeight w:val="20"/>
        </w:trPr>
        <w:tc>
          <w:tcPr>
            <w:tcW w:w="8755" w:type="dxa"/>
          </w:tcPr>
          <w:p w14:paraId="03E9CF03" w14:textId="77777777" w:rsidR="0094008B" w:rsidRPr="0058538B" w:rsidRDefault="0094008B" w:rsidP="0094008B">
            <w:pPr>
              <w:pStyle w:val="NormalWeb"/>
              <w:spacing w:after="0"/>
              <w:ind w:left="567" w:hanging="567"/>
              <w:jc w:val="both"/>
              <w:rPr>
                <w:bCs/>
                <w:sz w:val="20"/>
              </w:rPr>
            </w:pPr>
            <w:r w:rsidRPr="0058538B">
              <w:rPr>
                <w:rFonts w:eastAsiaTheme="minorHAnsi"/>
                <w:b/>
                <w:bCs/>
                <w:sz w:val="20"/>
                <w:lang w:val="en-IN"/>
              </w:rPr>
              <w:t xml:space="preserve">          DATA LAKE ARCHITECTURE</w:t>
            </w:r>
            <w:r w:rsidRPr="0058538B">
              <w:rPr>
                <w:bCs/>
                <w:sz w:val="20"/>
              </w:rPr>
              <w:t>.................................................................................................</w:t>
            </w:r>
            <w:r>
              <w:rPr>
                <w:bCs/>
                <w:sz w:val="20"/>
              </w:rPr>
              <w:t>......</w:t>
            </w:r>
          </w:p>
        </w:tc>
        <w:tc>
          <w:tcPr>
            <w:tcW w:w="487" w:type="dxa"/>
          </w:tcPr>
          <w:p w14:paraId="3BB75705" w14:textId="77777777" w:rsidR="0094008B" w:rsidRPr="00B87281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sz w:val="18"/>
                <w:szCs w:val="18"/>
                <w:lang w:val="en-IN"/>
              </w:rPr>
            </w:pPr>
            <w:r>
              <w:rPr>
                <w:rFonts w:eastAsiaTheme="minorHAnsi"/>
                <w:sz w:val="18"/>
                <w:szCs w:val="18"/>
                <w:lang w:val="en-IN"/>
              </w:rPr>
              <w:t>229</w:t>
            </w:r>
          </w:p>
        </w:tc>
      </w:tr>
      <w:tr w:rsidR="0094008B" w14:paraId="57512A88" w14:textId="77777777" w:rsidTr="0094008B">
        <w:trPr>
          <w:trHeight w:val="20"/>
        </w:trPr>
        <w:tc>
          <w:tcPr>
            <w:tcW w:w="8755" w:type="dxa"/>
          </w:tcPr>
          <w:p w14:paraId="18BEDC71" w14:textId="77777777" w:rsidR="0094008B" w:rsidRPr="0058538B" w:rsidRDefault="0094008B" w:rsidP="0094008B">
            <w:pPr>
              <w:pStyle w:val="NormalWeb"/>
              <w:spacing w:after="0"/>
              <w:ind w:left="567" w:hanging="567"/>
              <w:jc w:val="both"/>
              <w:rPr>
                <w:bCs/>
                <w:sz w:val="20"/>
              </w:rPr>
            </w:pPr>
            <w:r w:rsidRPr="0058538B">
              <w:rPr>
                <w:rFonts w:eastAsiaTheme="minorHAnsi"/>
                <w:b/>
                <w:bCs/>
                <w:sz w:val="20"/>
                <w:lang w:val="en-IN"/>
              </w:rPr>
              <w:t xml:space="preserve">           DATA LAKE AND HADOOP</w:t>
            </w:r>
            <w:r w:rsidRPr="0058538B">
              <w:rPr>
                <w:bCs/>
                <w:sz w:val="20"/>
              </w:rPr>
              <w:t>......................................................................................................</w:t>
            </w:r>
            <w:r>
              <w:rPr>
                <w:bCs/>
                <w:sz w:val="20"/>
              </w:rPr>
              <w:t>.....</w:t>
            </w:r>
          </w:p>
        </w:tc>
        <w:tc>
          <w:tcPr>
            <w:tcW w:w="487" w:type="dxa"/>
          </w:tcPr>
          <w:p w14:paraId="6D1B9C89" w14:textId="77777777" w:rsidR="0094008B" w:rsidRPr="00B87281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sz w:val="18"/>
                <w:szCs w:val="18"/>
                <w:lang w:val="en-IN"/>
              </w:rPr>
            </w:pPr>
            <w:r>
              <w:rPr>
                <w:rFonts w:eastAsiaTheme="minorHAnsi"/>
                <w:sz w:val="18"/>
                <w:szCs w:val="18"/>
                <w:lang w:val="en-IN"/>
              </w:rPr>
              <w:t>232</w:t>
            </w:r>
          </w:p>
        </w:tc>
      </w:tr>
      <w:tr w:rsidR="0094008B" w14:paraId="4C4FB7CE" w14:textId="77777777" w:rsidTr="0094008B">
        <w:trPr>
          <w:trHeight w:val="20"/>
        </w:trPr>
        <w:tc>
          <w:tcPr>
            <w:tcW w:w="8755" w:type="dxa"/>
          </w:tcPr>
          <w:p w14:paraId="5FD9797F" w14:textId="77777777" w:rsidR="0094008B" w:rsidRPr="0058538B" w:rsidRDefault="0094008B" w:rsidP="0094008B">
            <w:pPr>
              <w:ind w:left="567" w:hanging="567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58538B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 HDFS (Hadoop Distributed File System)</w:t>
            </w:r>
            <w:r w:rsidRPr="0058538B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 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</w:t>
            </w:r>
          </w:p>
        </w:tc>
        <w:tc>
          <w:tcPr>
            <w:tcW w:w="487" w:type="dxa"/>
          </w:tcPr>
          <w:p w14:paraId="3516F207" w14:textId="77777777" w:rsidR="0094008B" w:rsidRPr="00B87281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sz w:val="18"/>
                <w:szCs w:val="18"/>
                <w:lang w:val="en-IN"/>
              </w:rPr>
            </w:pPr>
            <w:r>
              <w:rPr>
                <w:rFonts w:eastAsiaTheme="minorHAnsi"/>
                <w:sz w:val="18"/>
                <w:szCs w:val="18"/>
                <w:lang w:val="en-IN"/>
              </w:rPr>
              <w:t>233</w:t>
            </w:r>
          </w:p>
        </w:tc>
      </w:tr>
      <w:tr w:rsidR="0094008B" w14:paraId="4D881B02" w14:textId="77777777" w:rsidTr="0094008B">
        <w:trPr>
          <w:trHeight w:val="20"/>
        </w:trPr>
        <w:tc>
          <w:tcPr>
            <w:tcW w:w="8755" w:type="dxa"/>
          </w:tcPr>
          <w:p w14:paraId="294B3BB2" w14:textId="77777777" w:rsidR="0094008B" w:rsidRPr="0058538B" w:rsidRDefault="0094008B" w:rsidP="0094008B">
            <w:pPr>
              <w:ind w:left="567" w:hanging="567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58538B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 YARN (Yet Another Resource Negotiator)</w:t>
            </w:r>
            <w:r w:rsidRPr="0058538B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 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</w:t>
            </w:r>
          </w:p>
        </w:tc>
        <w:tc>
          <w:tcPr>
            <w:tcW w:w="487" w:type="dxa"/>
          </w:tcPr>
          <w:p w14:paraId="463DD7AE" w14:textId="77777777" w:rsidR="0094008B" w:rsidRPr="00B87281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sz w:val="18"/>
                <w:szCs w:val="18"/>
                <w:lang w:val="en-IN"/>
              </w:rPr>
            </w:pPr>
            <w:r>
              <w:rPr>
                <w:rFonts w:eastAsiaTheme="minorHAnsi"/>
                <w:sz w:val="18"/>
                <w:szCs w:val="18"/>
                <w:lang w:val="en-IN"/>
              </w:rPr>
              <w:t>233</w:t>
            </w:r>
          </w:p>
        </w:tc>
      </w:tr>
      <w:tr w:rsidR="0094008B" w14:paraId="2141CF4E" w14:textId="77777777" w:rsidTr="0094008B">
        <w:trPr>
          <w:trHeight w:val="20"/>
        </w:trPr>
        <w:tc>
          <w:tcPr>
            <w:tcW w:w="8755" w:type="dxa"/>
          </w:tcPr>
          <w:p w14:paraId="7980EBAC" w14:textId="77777777" w:rsidR="0094008B" w:rsidRPr="0058538B" w:rsidRDefault="0094008B" w:rsidP="0094008B">
            <w:pPr>
              <w:pStyle w:val="NormalWeb"/>
              <w:spacing w:after="0"/>
              <w:ind w:left="567" w:hanging="567"/>
              <w:jc w:val="both"/>
              <w:rPr>
                <w:bCs/>
                <w:sz w:val="20"/>
              </w:rPr>
            </w:pPr>
            <w:r w:rsidRPr="0058538B">
              <w:rPr>
                <w:rFonts w:eastAsiaTheme="minorHAnsi"/>
                <w:b/>
                <w:bCs/>
                <w:sz w:val="20"/>
                <w:lang w:val="en-IN"/>
              </w:rPr>
              <w:t xml:space="preserve">           DATA LAKE CHALLENGES AND RECOMMENDATIONS</w:t>
            </w:r>
            <w:r w:rsidRPr="0058538B">
              <w:rPr>
                <w:bCs/>
                <w:sz w:val="20"/>
              </w:rPr>
              <w:t>.................................................</w:t>
            </w:r>
            <w:r>
              <w:rPr>
                <w:bCs/>
                <w:sz w:val="20"/>
              </w:rPr>
              <w:t>....</w:t>
            </w:r>
          </w:p>
        </w:tc>
        <w:tc>
          <w:tcPr>
            <w:tcW w:w="487" w:type="dxa"/>
          </w:tcPr>
          <w:p w14:paraId="61DE1E6B" w14:textId="77777777" w:rsidR="0094008B" w:rsidRPr="00B87281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sz w:val="18"/>
                <w:szCs w:val="18"/>
                <w:lang w:val="en-IN"/>
              </w:rPr>
            </w:pPr>
            <w:r>
              <w:rPr>
                <w:rFonts w:eastAsiaTheme="minorHAnsi"/>
                <w:sz w:val="18"/>
                <w:szCs w:val="18"/>
                <w:lang w:val="en-IN"/>
              </w:rPr>
              <w:t>235</w:t>
            </w:r>
          </w:p>
        </w:tc>
      </w:tr>
      <w:tr w:rsidR="0094008B" w14:paraId="7981E912" w14:textId="77777777" w:rsidTr="0094008B">
        <w:trPr>
          <w:trHeight w:val="20"/>
        </w:trPr>
        <w:tc>
          <w:tcPr>
            <w:tcW w:w="8755" w:type="dxa"/>
          </w:tcPr>
          <w:p w14:paraId="74BAB468" w14:textId="77777777" w:rsidR="0094008B" w:rsidRPr="005D234B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5D234B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 Building of Data Lake </w:t>
            </w:r>
            <w:r w:rsidRPr="005D234B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</w:t>
            </w:r>
          </w:p>
        </w:tc>
        <w:tc>
          <w:tcPr>
            <w:tcW w:w="487" w:type="dxa"/>
          </w:tcPr>
          <w:p w14:paraId="39A7E827" w14:textId="77777777" w:rsidR="0094008B" w:rsidRPr="00B87281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sz w:val="18"/>
                <w:szCs w:val="18"/>
                <w:lang w:val="en-IN"/>
              </w:rPr>
            </w:pPr>
            <w:r>
              <w:rPr>
                <w:rFonts w:eastAsiaTheme="minorHAnsi"/>
                <w:sz w:val="18"/>
                <w:szCs w:val="18"/>
                <w:lang w:val="en-IN"/>
              </w:rPr>
              <w:t>235</w:t>
            </w:r>
          </w:p>
        </w:tc>
      </w:tr>
      <w:tr w:rsidR="0094008B" w14:paraId="7F4FDFCF" w14:textId="77777777" w:rsidTr="0094008B">
        <w:trPr>
          <w:trHeight w:val="20"/>
        </w:trPr>
        <w:tc>
          <w:tcPr>
            <w:tcW w:w="8755" w:type="dxa"/>
          </w:tcPr>
          <w:p w14:paraId="07D74DA1" w14:textId="77777777" w:rsidR="0094008B" w:rsidRPr="005D234B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5D234B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 Managing of Data Lake </w:t>
            </w:r>
            <w:r w:rsidRPr="005D234B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</w:t>
            </w:r>
          </w:p>
        </w:tc>
        <w:tc>
          <w:tcPr>
            <w:tcW w:w="487" w:type="dxa"/>
          </w:tcPr>
          <w:p w14:paraId="69C9D727" w14:textId="77777777" w:rsidR="0094008B" w:rsidRPr="00B87281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sz w:val="18"/>
                <w:szCs w:val="18"/>
                <w:lang w:val="en-IN"/>
              </w:rPr>
            </w:pPr>
            <w:r>
              <w:rPr>
                <w:rFonts w:eastAsiaTheme="minorHAnsi"/>
                <w:sz w:val="18"/>
                <w:szCs w:val="18"/>
                <w:lang w:val="en-IN"/>
              </w:rPr>
              <w:t>236</w:t>
            </w:r>
          </w:p>
        </w:tc>
      </w:tr>
      <w:tr w:rsidR="0094008B" w14:paraId="77614F67" w14:textId="77777777" w:rsidTr="0094008B">
        <w:trPr>
          <w:trHeight w:val="20"/>
        </w:trPr>
        <w:tc>
          <w:tcPr>
            <w:tcW w:w="8755" w:type="dxa"/>
          </w:tcPr>
          <w:p w14:paraId="364A16F0" w14:textId="77777777" w:rsidR="0094008B" w:rsidRPr="00AE55E2" w:rsidRDefault="0094008B" w:rsidP="0094008B">
            <w:pPr>
              <w:ind w:left="567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AE55E2">
              <w:rPr>
                <w:rFonts w:ascii="Times New Roman" w:hAnsi="Times New Roman" w:cs="Times New Roman"/>
                <w:bCs/>
                <w:sz w:val="20"/>
                <w:szCs w:val="24"/>
              </w:rPr>
              <w:t>Extracting the valuable Data</w:t>
            </w:r>
            <w:r w:rsidRPr="00AE55E2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................................................................................................................</w:t>
            </w:r>
          </w:p>
        </w:tc>
        <w:tc>
          <w:tcPr>
            <w:tcW w:w="487" w:type="dxa"/>
          </w:tcPr>
          <w:p w14:paraId="535ED013" w14:textId="77777777" w:rsidR="0094008B" w:rsidRPr="00B87281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sz w:val="18"/>
                <w:szCs w:val="18"/>
                <w:lang w:val="en-IN"/>
              </w:rPr>
            </w:pPr>
            <w:r>
              <w:rPr>
                <w:rFonts w:eastAsiaTheme="minorHAnsi"/>
                <w:sz w:val="18"/>
                <w:szCs w:val="18"/>
                <w:lang w:val="en-IN"/>
              </w:rPr>
              <w:t>237</w:t>
            </w:r>
          </w:p>
        </w:tc>
      </w:tr>
      <w:tr w:rsidR="0094008B" w14:paraId="3F35CB86" w14:textId="77777777" w:rsidTr="0094008B">
        <w:trPr>
          <w:trHeight w:val="20"/>
        </w:trPr>
        <w:tc>
          <w:tcPr>
            <w:tcW w:w="8755" w:type="dxa"/>
          </w:tcPr>
          <w:p w14:paraId="6B300ED6" w14:textId="77777777" w:rsidR="0094008B" w:rsidRPr="00AE55E2" w:rsidRDefault="0094008B" w:rsidP="0094008B">
            <w:pPr>
              <w:pStyle w:val="NormalWeb"/>
              <w:spacing w:after="0"/>
              <w:ind w:left="567"/>
              <w:jc w:val="both"/>
              <w:rPr>
                <w:rFonts w:eastAsiaTheme="minorHAnsi"/>
                <w:b/>
                <w:bCs/>
                <w:sz w:val="20"/>
              </w:rPr>
            </w:pPr>
            <w:r w:rsidRPr="00AE55E2">
              <w:rPr>
                <w:rFonts w:eastAsiaTheme="minorHAnsi"/>
                <w:b/>
                <w:bCs/>
                <w:sz w:val="20"/>
                <w:lang w:val="en-IN"/>
              </w:rPr>
              <w:t>CONCLUSION</w:t>
            </w:r>
            <w:r w:rsidRPr="00AE55E2">
              <w:rPr>
                <w:bCs/>
                <w:sz w:val="20"/>
              </w:rPr>
              <w:t>............................................................................................................................</w:t>
            </w:r>
            <w:r>
              <w:rPr>
                <w:bCs/>
                <w:sz w:val="20"/>
              </w:rPr>
              <w:t>........</w:t>
            </w:r>
          </w:p>
        </w:tc>
        <w:tc>
          <w:tcPr>
            <w:tcW w:w="487" w:type="dxa"/>
          </w:tcPr>
          <w:p w14:paraId="2DB621A7" w14:textId="77777777" w:rsidR="0094008B" w:rsidRPr="00B87281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sz w:val="18"/>
                <w:szCs w:val="18"/>
                <w:lang w:val="en-IN"/>
              </w:rPr>
            </w:pPr>
            <w:r>
              <w:rPr>
                <w:rFonts w:eastAsiaTheme="minorHAnsi"/>
                <w:sz w:val="18"/>
                <w:szCs w:val="18"/>
                <w:lang w:val="en-IN"/>
              </w:rPr>
              <w:t>238</w:t>
            </w:r>
          </w:p>
        </w:tc>
      </w:tr>
      <w:tr w:rsidR="0094008B" w14:paraId="39E2EE7A" w14:textId="77777777" w:rsidTr="0094008B">
        <w:trPr>
          <w:trHeight w:val="20"/>
        </w:trPr>
        <w:tc>
          <w:tcPr>
            <w:tcW w:w="8755" w:type="dxa"/>
          </w:tcPr>
          <w:p w14:paraId="2BC5B2C9" w14:textId="2C8281EE" w:rsidR="0094008B" w:rsidRDefault="0094008B" w:rsidP="0094008B">
            <w:pPr>
              <w:pStyle w:val="NormalWeb"/>
              <w:spacing w:after="0"/>
              <w:jc w:val="both"/>
              <w:rPr>
                <w:ins w:id="263" w:author="Dr. K. Anitha Kumari PSGCT" w:date="2023-01-05T14:51:00Z"/>
                <w:bCs/>
                <w:sz w:val="20"/>
              </w:rPr>
            </w:pPr>
            <w:r w:rsidRPr="00AE55E2">
              <w:rPr>
                <w:rFonts w:eastAsiaTheme="minorHAnsi"/>
                <w:b/>
                <w:bCs/>
                <w:sz w:val="20"/>
                <w:lang w:val="en-IN"/>
              </w:rPr>
              <w:t xml:space="preserve">           REFERENCES</w:t>
            </w:r>
            <w:r w:rsidRPr="00AE55E2">
              <w:rPr>
                <w:bCs/>
                <w:sz w:val="20"/>
              </w:rPr>
              <w:t>.............................................................................................................................</w:t>
            </w:r>
            <w:r>
              <w:rPr>
                <w:bCs/>
                <w:sz w:val="20"/>
              </w:rPr>
              <w:t>.......</w:t>
            </w:r>
          </w:p>
          <w:p w14:paraId="25BF5889" w14:textId="77777777" w:rsidR="00C04C1D" w:rsidRDefault="00C04C1D" w:rsidP="0094008B">
            <w:pPr>
              <w:pStyle w:val="NormalWeb"/>
              <w:spacing w:after="0"/>
              <w:jc w:val="both"/>
              <w:rPr>
                <w:bCs/>
                <w:sz w:val="20"/>
              </w:rPr>
            </w:pPr>
          </w:p>
          <w:p w14:paraId="0DCDB4F1" w14:textId="1D7BA716" w:rsidR="0094008B" w:rsidRPr="00AE55E2" w:rsidRDefault="0094008B" w:rsidP="0094008B">
            <w:pPr>
              <w:pStyle w:val="NormalWeb"/>
              <w:spacing w:after="0"/>
              <w:jc w:val="both"/>
              <w:rPr>
                <w:bCs/>
                <w:sz w:val="20"/>
              </w:rPr>
            </w:pPr>
          </w:p>
        </w:tc>
        <w:tc>
          <w:tcPr>
            <w:tcW w:w="487" w:type="dxa"/>
          </w:tcPr>
          <w:p w14:paraId="27A32C30" w14:textId="77777777" w:rsidR="0094008B" w:rsidRPr="00B87281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sz w:val="18"/>
                <w:szCs w:val="18"/>
                <w:lang w:val="en-IN"/>
              </w:rPr>
            </w:pPr>
            <w:r>
              <w:rPr>
                <w:rFonts w:eastAsiaTheme="minorHAnsi"/>
                <w:sz w:val="18"/>
                <w:szCs w:val="18"/>
                <w:lang w:val="en-IN"/>
              </w:rPr>
              <w:lastRenderedPageBreak/>
              <w:t>238</w:t>
            </w:r>
          </w:p>
        </w:tc>
      </w:tr>
      <w:tr w:rsidR="0094008B" w14:paraId="652524DF" w14:textId="77777777" w:rsidTr="0094008B">
        <w:trPr>
          <w:trHeight w:val="20"/>
        </w:trPr>
        <w:tc>
          <w:tcPr>
            <w:tcW w:w="8755" w:type="dxa"/>
          </w:tcPr>
          <w:p w14:paraId="51E38B45" w14:textId="77777777" w:rsidR="0094008B" w:rsidRPr="00161918" w:rsidRDefault="0094008B" w:rsidP="0094008B">
            <w:pPr>
              <w:pStyle w:val="NormalWeb"/>
              <w:spacing w:after="0"/>
              <w:jc w:val="both"/>
              <w:rPr>
                <w:bCs/>
                <w:sz w:val="20"/>
              </w:rPr>
            </w:pPr>
            <w:r w:rsidRPr="00161918">
              <w:rPr>
                <w:rFonts w:eastAsiaTheme="minorHAnsi"/>
                <w:b/>
                <w:bCs/>
                <w:sz w:val="20"/>
                <w:lang w:val="en-IN"/>
              </w:rPr>
              <w:t>CHAPTER 10 CRITICAL ANALYSIS ON AUGMENTED REALITY IN CYBER-PHYSICAL SYSTEM: CHALLENGES AND CONCERNS</w:t>
            </w:r>
            <w:r w:rsidRPr="00161918">
              <w:rPr>
                <w:bCs/>
                <w:sz w:val="20"/>
              </w:rPr>
              <w:t>.......................................................................................</w:t>
            </w:r>
            <w:r>
              <w:rPr>
                <w:bCs/>
                <w:sz w:val="20"/>
              </w:rPr>
              <w:t>....</w:t>
            </w:r>
          </w:p>
        </w:tc>
        <w:tc>
          <w:tcPr>
            <w:tcW w:w="487" w:type="dxa"/>
          </w:tcPr>
          <w:p w14:paraId="2162C4D0" w14:textId="77777777" w:rsidR="0094008B" w:rsidRPr="00B87281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sz w:val="18"/>
                <w:szCs w:val="18"/>
                <w:lang w:val="en-IN"/>
              </w:rPr>
            </w:pPr>
            <w:r>
              <w:rPr>
                <w:rFonts w:eastAsiaTheme="minorHAnsi"/>
                <w:sz w:val="18"/>
                <w:szCs w:val="18"/>
                <w:lang w:val="en-IN"/>
              </w:rPr>
              <w:t>241</w:t>
            </w:r>
          </w:p>
        </w:tc>
      </w:tr>
      <w:tr w:rsidR="0094008B" w14:paraId="5AC98ECB" w14:textId="77777777" w:rsidTr="0094008B">
        <w:trPr>
          <w:trHeight w:val="20"/>
        </w:trPr>
        <w:tc>
          <w:tcPr>
            <w:tcW w:w="8755" w:type="dxa"/>
          </w:tcPr>
          <w:p w14:paraId="720F8E8B" w14:textId="21A5A88F" w:rsidR="0094008B" w:rsidRPr="00D631BF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i/>
                <w:iCs/>
                <w:sz w:val="20"/>
                <w:lang w:val="en-IN"/>
              </w:rPr>
            </w:pPr>
            <w:r>
              <w:rPr>
                <w:rFonts w:eastAsiaTheme="minorHAnsi"/>
                <w:i/>
                <w:iCs/>
                <w:sz w:val="20"/>
                <w:lang w:val="en-IN"/>
              </w:rPr>
              <w:t xml:space="preserve">           </w:t>
            </w:r>
            <w:proofErr w:type="spellStart"/>
            <w:r w:rsidRPr="00D631BF">
              <w:rPr>
                <w:rFonts w:eastAsiaTheme="minorHAnsi"/>
                <w:i/>
                <w:iCs/>
                <w:sz w:val="20"/>
                <w:lang w:val="en-IN"/>
              </w:rPr>
              <w:t>Avinash</w:t>
            </w:r>
            <w:proofErr w:type="spellEnd"/>
            <w:r w:rsidRPr="00D631BF">
              <w:rPr>
                <w:rFonts w:eastAsiaTheme="minorHAnsi"/>
                <w:i/>
                <w:iCs/>
                <w:sz w:val="20"/>
                <w:lang w:val="en-IN"/>
              </w:rPr>
              <w:t xml:space="preserve"> Sharma, </w:t>
            </w:r>
            <w:proofErr w:type="spellStart"/>
            <w:r w:rsidRPr="00D631BF">
              <w:rPr>
                <w:rFonts w:eastAsiaTheme="minorHAnsi"/>
                <w:i/>
                <w:iCs/>
                <w:sz w:val="20"/>
                <w:lang w:val="en-IN"/>
              </w:rPr>
              <w:t>Rasmeet</w:t>
            </w:r>
            <w:proofErr w:type="spellEnd"/>
            <w:r w:rsidRPr="00D631BF">
              <w:rPr>
                <w:rFonts w:eastAsiaTheme="minorHAnsi"/>
                <w:i/>
                <w:iCs/>
                <w:sz w:val="20"/>
                <w:lang w:val="en-IN"/>
              </w:rPr>
              <w:t xml:space="preserve"> Kaur, </w:t>
            </w:r>
            <w:proofErr w:type="spellStart"/>
            <w:r w:rsidRPr="00D631BF">
              <w:rPr>
                <w:rFonts w:eastAsiaTheme="minorHAnsi"/>
                <w:i/>
                <w:iCs/>
                <w:sz w:val="20"/>
                <w:lang w:val="en-IN"/>
              </w:rPr>
              <w:t>Dharminder</w:t>
            </w:r>
            <w:proofErr w:type="spellEnd"/>
            <w:r w:rsidRPr="00D631BF">
              <w:rPr>
                <w:rFonts w:eastAsiaTheme="minorHAnsi"/>
                <w:i/>
                <w:iCs/>
                <w:sz w:val="20"/>
                <w:lang w:val="en-IN"/>
              </w:rPr>
              <w:t xml:space="preserve"> Yadav</w:t>
            </w:r>
          </w:p>
          <w:p w14:paraId="36E0D701" w14:textId="0177F571" w:rsidR="0094008B" w:rsidRPr="00D631BF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i/>
                <w:iCs/>
                <w:sz w:val="20"/>
                <w:lang w:val="en-IN"/>
              </w:rPr>
            </w:pPr>
          </w:p>
        </w:tc>
        <w:tc>
          <w:tcPr>
            <w:tcW w:w="487" w:type="dxa"/>
          </w:tcPr>
          <w:p w14:paraId="6AA51954" w14:textId="77777777" w:rsidR="0094008B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sz w:val="18"/>
                <w:szCs w:val="18"/>
                <w:lang w:val="en-IN"/>
              </w:rPr>
            </w:pPr>
          </w:p>
        </w:tc>
      </w:tr>
      <w:tr w:rsidR="0094008B" w14:paraId="00F6FB0F" w14:textId="77777777" w:rsidTr="0094008B">
        <w:trPr>
          <w:trHeight w:val="20"/>
        </w:trPr>
        <w:tc>
          <w:tcPr>
            <w:tcW w:w="8755" w:type="dxa"/>
          </w:tcPr>
          <w:p w14:paraId="5D045986" w14:textId="77777777" w:rsidR="0094008B" w:rsidRPr="00161918" w:rsidRDefault="0094008B" w:rsidP="0094008B">
            <w:pPr>
              <w:pStyle w:val="NormalWeb"/>
              <w:spacing w:after="0"/>
              <w:ind w:left="567" w:hanging="567"/>
              <w:jc w:val="both"/>
              <w:rPr>
                <w:bCs/>
                <w:sz w:val="20"/>
              </w:rPr>
            </w:pPr>
            <w:r w:rsidRPr="00161918">
              <w:rPr>
                <w:rFonts w:eastAsiaTheme="minorHAnsi"/>
                <w:b/>
                <w:bCs/>
                <w:sz w:val="20"/>
                <w:lang w:val="en-IN"/>
              </w:rPr>
              <w:t xml:space="preserve">           INTRODUCTION</w:t>
            </w:r>
            <w:r w:rsidRPr="00161918">
              <w:rPr>
                <w:bCs/>
                <w:sz w:val="20"/>
              </w:rPr>
              <w:t>.............................................................................................................................</w:t>
            </w:r>
            <w:r>
              <w:rPr>
                <w:bCs/>
                <w:sz w:val="20"/>
              </w:rPr>
              <w:t>..</w:t>
            </w:r>
          </w:p>
        </w:tc>
        <w:tc>
          <w:tcPr>
            <w:tcW w:w="487" w:type="dxa"/>
          </w:tcPr>
          <w:p w14:paraId="0AEB53B5" w14:textId="77777777" w:rsidR="0094008B" w:rsidRPr="00D179D2" w:rsidRDefault="0094008B" w:rsidP="0094008B">
            <w:pPr>
              <w:rPr>
                <w:rFonts w:ascii="Times New Roman" w:hAnsi="Times New Roman" w:cs="Times New Roman"/>
              </w:rPr>
            </w:pPr>
            <w:r w:rsidRPr="00D179D2">
              <w:rPr>
                <w:rFonts w:ascii="Times New Roman" w:hAnsi="Times New Roman" w:cs="Times New Roman"/>
                <w:sz w:val="18"/>
                <w:szCs w:val="18"/>
              </w:rPr>
              <w:t>241</w:t>
            </w:r>
          </w:p>
        </w:tc>
      </w:tr>
      <w:tr w:rsidR="0094008B" w14:paraId="7566B47B" w14:textId="77777777" w:rsidTr="0094008B">
        <w:trPr>
          <w:trHeight w:val="20"/>
        </w:trPr>
        <w:tc>
          <w:tcPr>
            <w:tcW w:w="8755" w:type="dxa"/>
          </w:tcPr>
          <w:p w14:paraId="1E0A19AF" w14:textId="77777777" w:rsidR="0094008B" w:rsidRPr="00161918" w:rsidRDefault="0094008B" w:rsidP="0094008B">
            <w:pPr>
              <w:pStyle w:val="NormalWeb"/>
              <w:spacing w:after="0"/>
              <w:ind w:left="567" w:hanging="567"/>
              <w:jc w:val="both"/>
              <w:rPr>
                <w:bCs/>
                <w:sz w:val="20"/>
              </w:rPr>
            </w:pPr>
            <w:r w:rsidRPr="00161918">
              <w:rPr>
                <w:rFonts w:eastAsiaTheme="minorHAnsi"/>
                <w:b/>
                <w:bCs/>
                <w:sz w:val="20"/>
                <w:lang w:val="en-IN"/>
              </w:rPr>
              <w:t xml:space="preserve">           TYPES OF AR</w:t>
            </w:r>
            <w:r w:rsidRPr="00161918">
              <w:rPr>
                <w:bCs/>
                <w:sz w:val="20"/>
              </w:rPr>
              <w:t>..............................................................................................................................</w:t>
            </w:r>
            <w:r>
              <w:rPr>
                <w:bCs/>
                <w:sz w:val="20"/>
              </w:rPr>
              <w:t>.......</w:t>
            </w:r>
          </w:p>
        </w:tc>
        <w:tc>
          <w:tcPr>
            <w:tcW w:w="487" w:type="dxa"/>
          </w:tcPr>
          <w:p w14:paraId="04882100" w14:textId="77777777" w:rsidR="0094008B" w:rsidRPr="00D179D2" w:rsidRDefault="0094008B" w:rsidP="00940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242</w:t>
            </w:r>
          </w:p>
        </w:tc>
      </w:tr>
      <w:tr w:rsidR="0094008B" w14:paraId="781030C4" w14:textId="77777777" w:rsidTr="0094008B">
        <w:trPr>
          <w:trHeight w:val="20"/>
        </w:trPr>
        <w:tc>
          <w:tcPr>
            <w:tcW w:w="8755" w:type="dxa"/>
          </w:tcPr>
          <w:p w14:paraId="0026D314" w14:textId="77777777" w:rsidR="0094008B" w:rsidRPr="00161918" w:rsidRDefault="0094008B" w:rsidP="0094008B">
            <w:pPr>
              <w:ind w:left="567" w:hanging="567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161918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 Marker-based AR</w:t>
            </w:r>
            <w:r w:rsidRPr="00161918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</w:t>
            </w:r>
          </w:p>
        </w:tc>
        <w:tc>
          <w:tcPr>
            <w:tcW w:w="487" w:type="dxa"/>
          </w:tcPr>
          <w:p w14:paraId="6C7C4FD9" w14:textId="77777777" w:rsidR="0094008B" w:rsidRPr="00D179D2" w:rsidRDefault="0094008B" w:rsidP="00940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243</w:t>
            </w:r>
          </w:p>
        </w:tc>
      </w:tr>
      <w:tr w:rsidR="0094008B" w14:paraId="6A9842FC" w14:textId="77777777" w:rsidTr="0094008B">
        <w:trPr>
          <w:trHeight w:val="20"/>
        </w:trPr>
        <w:tc>
          <w:tcPr>
            <w:tcW w:w="8755" w:type="dxa"/>
          </w:tcPr>
          <w:p w14:paraId="202BBDE0" w14:textId="77777777" w:rsidR="0094008B" w:rsidRPr="00161918" w:rsidRDefault="0094008B" w:rsidP="0094008B">
            <w:pPr>
              <w:ind w:left="567" w:hanging="567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161918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Marker-less AR</w:t>
            </w:r>
            <w:r w:rsidRPr="00161918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</w:t>
            </w:r>
          </w:p>
        </w:tc>
        <w:tc>
          <w:tcPr>
            <w:tcW w:w="487" w:type="dxa"/>
          </w:tcPr>
          <w:p w14:paraId="491FF8CA" w14:textId="77777777" w:rsidR="0094008B" w:rsidRPr="00D179D2" w:rsidRDefault="0094008B" w:rsidP="00940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243</w:t>
            </w:r>
          </w:p>
        </w:tc>
      </w:tr>
      <w:tr w:rsidR="0094008B" w14:paraId="0C1307B3" w14:textId="77777777" w:rsidTr="0094008B">
        <w:trPr>
          <w:trHeight w:val="20"/>
        </w:trPr>
        <w:tc>
          <w:tcPr>
            <w:tcW w:w="8755" w:type="dxa"/>
          </w:tcPr>
          <w:p w14:paraId="6E4EA312" w14:textId="0BE7FE9B" w:rsidR="0094008B" w:rsidRPr="00161918" w:rsidRDefault="0094008B" w:rsidP="0094008B">
            <w:pPr>
              <w:ind w:left="567" w:hanging="567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161918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Location-</w:t>
            </w:r>
            <w:ins w:id="264" w:author="Dr. K. Anitha Kumari PSGCT" w:date="2023-01-05T14:53:00Z">
              <w:r w:rsidR="00C04C1D">
                <w:rPr>
                  <w:rFonts w:ascii="Times New Roman" w:hAnsi="Times New Roman" w:cs="Times New Roman"/>
                  <w:bCs/>
                  <w:sz w:val="20"/>
                  <w:szCs w:val="24"/>
                </w:rPr>
                <w:t>b</w:t>
              </w:r>
            </w:ins>
            <w:del w:id="265" w:author="Dr. K. Anitha Kumari PSGCT" w:date="2023-01-05T14:53:00Z">
              <w:r w:rsidRPr="00161918" w:rsidDel="00C04C1D">
                <w:rPr>
                  <w:rFonts w:ascii="Times New Roman" w:hAnsi="Times New Roman" w:cs="Times New Roman"/>
                  <w:bCs/>
                  <w:sz w:val="20"/>
                  <w:szCs w:val="24"/>
                </w:rPr>
                <w:delText>B</w:delText>
              </w:r>
            </w:del>
            <w:r w:rsidRPr="00161918">
              <w:rPr>
                <w:rFonts w:ascii="Times New Roman" w:hAnsi="Times New Roman" w:cs="Times New Roman"/>
                <w:bCs/>
                <w:sz w:val="20"/>
                <w:szCs w:val="24"/>
              </w:rPr>
              <w:t>ased</w:t>
            </w:r>
            <w:r w:rsidRPr="00161918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</w:t>
            </w:r>
          </w:p>
        </w:tc>
        <w:tc>
          <w:tcPr>
            <w:tcW w:w="487" w:type="dxa"/>
          </w:tcPr>
          <w:p w14:paraId="59D2EE76" w14:textId="77777777" w:rsidR="0094008B" w:rsidRPr="00D179D2" w:rsidRDefault="0094008B" w:rsidP="00940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243</w:t>
            </w:r>
          </w:p>
        </w:tc>
      </w:tr>
      <w:tr w:rsidR="0094008B" w14:paraId="607E3577" w14:textId="77777777" w:rsidTr="0094008B">
        <w:trPr>
          <w:trHeight w:val="20"/>
        </w:trPr>
        <w:tc>
          <w:tcPr>
            <w:tcW w:w="8755" w:type="dxa"/>
          </w:tcPr>
          <w:p w14:paraId="511B27E8" w14:textId="77777777" w:rsidR="0094008B" w:rsidRPr="00161918" w:rsidRDefault="0094008B" w:rsidP="0094008B">
            <w:pPr>
              <w:ind w:left="567" w:hanging="567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161918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 Superimposition-based AR</w:t>
            </w:r>
            <w:r w:rsidRPr="00161918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</w:t>
            </w:r>
          </w:p>
        </w:tc>
        <w:tc>
          <w:tcPr>
            <w:tcW w:w="487" w:type="dxa"/>
          </w:tcPr>
          <w:p w14:paraId="19D6CCDF" w14:textId="77777777" w:rsidR="0094008B" w:rsidRPr="00D179D2" w:rsidRDefault="0094008B" w:rsidP="00940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244</w:t>
            </w:r>
          </w:p>
        </w:tc>
      </w:tr>
      <w:tr w:rsidR="0094008B" w14:paraId="0A640A76" w14:textId="77777777" w:rsidTr="0094008B">
        <w:trPr>
          <w:trHeight w:val="20"/>
        </w:trPr>
        <w:tc>
          <w:tcPr>
            <w:tcW w:w="8755" w:type="dxa"/>
          </w:tcPr>
          <w:p w14:paraId="64D607BF" w14:textId="77777777" w:rsidR="0094008B" w:rsidRPr="00161918" w:rsidRDefault="0094008B" w:rsidP="0094008B">
            <w:pPr>
              <w:ind w:left="567" w:hanging="567"/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161918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 Project-based AR</w:t>
            </w:r>
            <w:r w:rsidRPr="00161918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</w:t>
            </w:r>
          </w:p>
        </w:tc>
        <w:tc>
          <w:tcPr>
            <w:tcW w:w="487" w:type="dxa"/>
          </w:tcPr>
          <w:p w14:paraId="01F40B59" w14:textId="77777777" w:rsidR="0094008B" w:rsidRPr="00D179D2" w:rsidRDefault="0094008B" w:rsidP="00940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244</w:t>
            </w:r>
          </w:p>
        </w:tc>
      </w:tr>
      <w:tr w:rsidR="0094008B" w14:paraId="73A12063" w14:textId="77777777" w:rsidTr="0094008B">
        <w:trPr>
          <w:trHeight w:val="20"/>
        </w:trPr>
        <w:tc>
          <w:tcPr>
            <w:tcW w:w="8755" w:type="dxa"/>
          </w:tcPr>
          <w:p w14:paraId="3AF1FC07" w14:textId="77777777" w:rsidR="0094008B" w:rsidRPr="00161918" w:rsidRDefault="0094008B" w:rsidP="0094008B">
            <w:pPr>
              <w:ind w:left="567" w:hanging="567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161918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Outlining AR</w:t>
            </w:r>
            <w:r w:rsidRPr="00161918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</w:t>
            </w:r>
          </w:p>
        </w:tc>
        <w:tc>
          <w:tcPr>
            <w:tcW w:w="487" w:type="dxa"/>
          </w:tcPr>
          <w:p w14:paraId="705E7AFD" w14:textId="77777777" w:rsidR="0094008B" w:rsidRPr="00D179D2" w:rsidRDefault="0094008B" w:rsidP="00940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244</w:t>
            </w:r>
          </w:p>
        </w:tc>
      </w:tr>
      <w:tr w:rsidR="0094008B" w14:paraId="212E6EE8" w14:textId="77777777" w:rsidTr="0094008B">
        <w:trPr>
          <w:trHeight w:val="20"/>
        </w:trPr>
        <w:tc>
          <w:tcPr>
            <w:tcW w:w="8755" w:type="dxa"/>
          </w:tcPr>
          <w:p w14:paraId="07646623" w14:textId="77777777" w:rsidR="0094008B" w:rsidRPr="00B71803" w:rsidRDefault="0094008B" w:rsidP="0094008B">
            <w:pPr>
              <w:pStyle w:val="NormalWeb"/>
              <w:spacing w:after="0"/>
              <w:jc w:val="both"/>
              <w:rPr>
                <w:bCs/>
                <w:sz w:val="20"/>
              </w:rPr>
            </w:pPr>
            <w:r w:rsidRPr="00B71803">
              <w:rPr>
                <w:rFonts w:eastAsiaTheme="minorHAnsi"/>
                <w:b/>
                <w:bCs/>
                <w:sz w:val="20"/>
                <w:lang w:val="en-IN"/>
              </w:rPr>
              <w:t xml:space="preserve">           HISTORY OF AR</w:t>
            </w:r>
            <w:r w:rsidRPr="00B71803">
              <w:rPr>
                <w:bCs/>
                <w:sz w:val="20"/>
              </w:rPr>
              <w:t>.......................................................................................................................</w:t>
            </w:r>
            <w:r>
              <w:rPr>
                <w:bCs/>
                <w:sz w:val="20"/>
              </w:rPr>
              <w:t>........</w:t>
            </w:r>
          </w:p>
        </w:tc>
        <w:tc>
          <w:tcPr>
            <w:tcW w:w="487" w:type="dxa"/>
          </w:tcPr>
          <w:p w14:paraId="31AEFD0B" w14:textId="77777777" w:rsidR="0094008B" w:rsidRPr="00B87281" w:rsidRDefault="0094008B" w:rsidP="0094008B">
            <w:pPr>
              <w:rPr>
                <w:sz w:val="18"/>
                <w:szCs w:val="18"/>
              </w:rPr>
            </w:pPr>
            <w:r w:rsidRPr="00195AE8">
              <w:rPr>
                <w:rFonts w:ascii="Times New Roman" w:hAnsi="Times New Roman" w:cs="Times New Roman"/>
                <w:sz w:val="18"/>
                <w:szCs w:val="18"/>
              </w:rPr>
              <w:t>245</w:t>
            </w:r>
          </w:p>
        </w:tc>
      </w:tr>
      <w:tr w:rsidR="0094008B" w14:paraId="3983D834" w14:textId="77777777" w:rsidTr="0094008B">
        <w:trPr>
          <w:trHeight w:val="20"/>
        </w:trPr>
        <w:tc>
          <w:tcPr>
            <w:tcW w:w="8755" w:type="dxa"/>
          </w:tcPr>
          <w:p w14:paraId="0D6180F1" w14:textId="77777777" w:rsidR="0094008B" w:rsidRPr="00B71803" w:rsidRDefault="0094008B" w:rsidP="0094008B">
            <w:pPr>
              <w:pStyle w:val="NormalWeb"/>
              <w:spacing w:after="0"/>
              <w:jc w:val="both"/>
              <w:rPr>
                <w:bCs/>
                <w:sz w:val="20"/>
              </w:rPr>
            </w:pPr>
            <w:r w:rsidRPr="00B71803">
              <w:rPr>
                <w:rFonts w:eastAsiaTheme="minorHAnsi"/>
                <w:b/>
                <w:bCs/>
                <w:sz w:val="20"/>
                <w:lang w:val="en-IN"/>
              </w:rPr>
              <w:t xml:space="preserve">           TECHNOLOGY BEHIND AR</w:t>
            </w:r>
            <w:r w:rsidRPr="00B71803">
              <w:rPr>
                <w:bCs/>
                <w:sz w:val="20"/>
              </w:rPr>
              <w:t>.....................................................................................................</w:t>
            </w:r>
            <w:r>
              <w:rPr>
                <w:bCs/>
                <w:sz w:val="20"/>
              </w:rPr>
              <w:t>......</w:t>
            </w:r>
          </w:p>
        </w:tc>
        <w:tc>
          <w:tcPr>
            <w:tcW w:w="487" w:type="dxa"/>
          </w:tcPr>
          <w:p w14:paraId="709C5C0A" w14:textId="77777777" w:rsidR="0094008B" w:rsidRPr="00B87281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sz w:val="18"/>
                <w:szCs w:val="18"/>
                <w:lang w:val="en-IN"/>
              </w:rPr>
            </w:pPr>
            <w:r>
              <w:rPr>
                <w:rFonts w:eastAsiaTheme="minorHAnsi"/>
                <w:sz w:val="18"/>
                <w:szCs w:val="18"/>
                <w:lang w:val="en-IN"/>
              </w:rPr>
              <w:t>246</w:t>
            </w:r>
          </w:p>
        </w:tc>
      </w:tr>
      <w:tr w:rsidR="0094008B" w14:paraId="7D8E5B8B" w14:textId="77777777" w:rsidTr="0094008B">
        <w:trPr>
          <w:trHeight w:val="20"/>
        </w:trPr>
        <w:tc>
          <w:tcPr>
            <w:tcW w:w="8755" w:type="dxa"/>
          </w:tcPr>
          <w:p w14:paraId="120A2460" w14:textId="77777777" w:rsidR="0094008B" w:rsidRPr="00B71803" w:rsidRDefault="0094008B" w:rsidP="0094008B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B71803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 Simultaneous Localization and Mapping (SLAM) </w:t>
            </w:r>
            <w:r w:rsidRPr="00B71803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technology) ..........................................................</w:t>
            </w:r>
          </w:p>
        </w:tc>
        <w:tc>
          <w:tcPr>
            <w:tcW w:w="487" w:type="dxa"/>
          </w:tcPr>
          <w:p w14:paraId="2A22366A" w14:textId="77777777" w:rsidR="0094008B" w:rsidRPr="00B87281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sz w:val="18"/>
                <w:szCs w:val="18"/>
                <w:lang w:val="en-IN"/>
              </w:rPr>
            </w:pPr>
            <w:r>
              <w:rPr>
                <w:rFonts w:eastAsiaTheme="minorHAnsi"/>
                <w:sz w:val="18"/>
                <w:szCs w:val="18"/>
                <w:lang w:val="en-IN"/>
              </w:rPr>
              <w:t>246</w:t>
            </w:r>
          </w:p>
        </w:tc>
      </w:tr>
      <w:tr w:rsidR="0094008B" w14:paraId="58B04A53" w14:textId="77777777" w:rsidTr="0094008B">
        <w:trPr>
          <w:trHeight w:val="20"/>
        </w:trPr>
        <w:tc>
          <w:tcPr>
            <w:tcW w:w="8755" w:type="dxa"/>
          </w:tcPr>
          <w:p w14:paraId="595AD7EF" w14:textId="0A552392" w:rsidR="0094008B" w:rsidRPr="00B71803" w:rsidRDefault="0094008B" w:rsidP="0094008B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B71803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 Recognition-based AR</w:t>
            </w:r>
            <w:r w:rsidRPr="00B71803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.......................................................................................................................</w:t>
            </w:r>
            <w:ins w:id="266" w:author="Dr. K. Anitha Kumari PSGCT" w:date="2023-01-05T14:53:00Z">
              <w:r w:rsidR="00C04C1D">
                <w:rPr>
                  <w:rFonts w:ascii="Times New Roman" w:eastAsia="Times New Roman" w:hAnsi="Times New Roman" w:cs="Times New Roman"/>
                  <w:bCs/>
                  <w:sz w:val="20"/>
                  <w:szCs w:val="24"/>
                  <w:lang w:val="en-US"/>
                </w:rPr>
                <w:t>...</w:t>
              </w:r>
            </w:ins>
          </w:p>
        </w:tc>
        <w:tc>
          <w:tcPr>
            <w:tcW w:w="487" w:type="dxa"/>
          </w:tcPr>
          <w:p w14:paraId="0D1AD028" w14:textId="77777777" w:rsidR="0094008B" w:rsidRPr="00B87281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sz w:val="18"/>
                <w:szCs w:val="18"/>
                <w:lang w:val="en-IN"/>
              </w:rPr>
            </w:pPr>
            <w:r>
              <w:rPr>
                <w:rFonts w:eastAsiaTheme="minorHAnsi"/>
                <w:sz w:val="18"/>
                <w:szCs w:val="18"/>
                <w:lang w:val="en-IN"/>
              </w:rPr>
              <w:t>246</w:t>
            </w:r>
          </w:p>
        </w:tc>
      </w:tr>
      <w:tr w:rsidR="0094008B" w14:paraId="32ECDC26" w14:textId="77777777" w:rsidTr="0094008B">
        <w:trPr>
          <w:trHeight w:val="20"/>
        </w:trPr>
        <w:tc>
          <w:tcPr>
            <w:tcW w:w="8755" w:type="dxa"/>
          </w:tcPr>
          <w:p w14:paraId="7E202A0A" w14:textId="77777777" w:rsidR="0094008B" w:rsidRPr="00B71803" w:rsidRDefault="0094008B" w:rsidP="0094008B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B71803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 Location-based Approach</w:t>
            </w:r>
            <w:r w:rsidRPr="00B71803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</w:t>
            </w:r>
          </w:p>
        </w:tc>
        <w:tc>
          <w:tcPr>
            <w:tcW w:w="487" w:type="dxa"/>
          </w:tcPr>
          <w:p w14:paraId="32F9C44F" w14:textId="77777777" w:rsidR="0094008B" w:rsidRPr="00B87281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sz w:val="18"/>
                <w:szCs w:val="18"/>
                <w:lang w:val="en-IN"/>
              </w:rPr>
            </w:pPr>
            <w:r>
              <w:rPr>
                <w:rFonts w:eastAsiaTheme="minorHAnsi"/>
                <w:sz w:val="18"/>
                <w:szCs w:val="18"/>
                <w:lang w:val="en-IN"/>
              </w:rPr>
              <w:t>246</w:t>
            </w:r>
          </w:p>
        </w:tc>
      </w:tr>
      <w:tr w:rsidR="0094008B" w14:paraId="4BB46B96" w14:textId="77777777" w:rsidTr="0094008B">
        <w:trPr>
          <w:trHeight w:val="20"/>
        </w:trPr>
        <w:tc>
          <w:tcPr>
            <w:tcW w:w="8755" w:type="dxa"/>
          </w:tcPr>
          <w:p w14:paraId="43C6624A" w14:textId="77777777" w:rsidR="0094008B" w:rsidRPr="00B71803" w:rsidRDefault="0094008B" w:rsidP="0094008B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B71803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 Location-based Approach</w:t>
            </w:r>
            <w:r w:rsidRPr="00B71803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</w:t>
            </w:r>
          </w:p>
        </w:tc>
        <w:tc>
          <w:tcPr>
            <w:tcW w:w="487" w:type="dxa"/>
          </w:tcPr>
          <w:p w14:paraId="2CB58B79" w14:textId="77777777" w:rsidR="0094008B" w:rsidRPr="00B87281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sz w:val="18"/>
                <w:szCs w:val="18"/>
                <w:lang w:val="en-IN"/>
              </w:rPr>
            </w:pPr>
            <w:r>
              <w:rPr>
                <w:rFonts w:eastAsiaTheme="minorHAnsi"/>
                <w:sz w:val="18"/>
                <w:szCs w:val="18"/>
                <w:lang w:val="en-IN"/>
              </w:rPr>
              <w:t>246</w:t>
            </w:r>
          </w:p>
        </w:tc>
      </w:tr>
      <w:tr w:rsidR="0094008B" w14:paraId="7943686B" w14:textId="77777777" w:rsidTr="0094008B">
        <w:trPr>
          <w:trHeight w:val="20"/>
        </w:trPr>
        <w:tc>
          <w:tcPr>
            <w:tcW w:w="8755" w:type="dxa"/>
          </w:tcPr>
          <w:p w14:paraId="63903008" w14:textId="669B2BA2" w:rsidR="0094008B" w:rsidRPr="00B71803" w:rsidRDefault="00C04C1D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B71803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 Depth </w:t>
            </w:r>
            <w:ins w:id="267" w:author="Dr. K. Anitha Kumari PSGCT" w:date="2023-01-05T14:51:00Z">
              <w:r>
                <w:rPr>
                  <w:rFonts w:ascii="Times New Roman" w:hAnsi="Times New Roman" w:cs="Times New Roman"/>
                  <w:bCs/>
                  <w:sz w:val="20"/>
                  <w:szCs w:val="24"/>
                </w:rPr>
                <w:t>T</w:t>
              </w:r>
            </w:ins>
            <w:del w:id="268" w:author="Dr. K. Anitha Kumari PSGCT" w:date="2023-01-05T14:51:00Z">
              <w:r w:rsidRPr="00B71803" w:rsidDel="00C04C1D">
                <w:rPr>
                  <w:rFonts w:ascii="Times New Roman" w:hAnsi="Times New Roman" w:cs="Times New Roman"/>
                  <w:bCs/>
                  <w:sz w:val="20"/>
                  <w:szCs w:val="24"/>
                </w:rPr>
                <w:delText>t</w:delText>
              </w:r>
            </w:del>
            <w:r w:rsidRPr="00B71803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racking </w:t>
            </w:r>
            <w:ins w:id="269" w:author="Dr. K. Anitha Kumari PSGCT" w:date="2023-01-05T14:51:00Z">
              <w:r>
                <w:rPr>
                  <w:rFonts w:ascii="Times New Roman" w:hAnsi="Times New Roman" w:cs="Times New Roman"/>
                  <w:bCs/>
                  <w:sz w:val="20"/>
                  <w:szCs w:val="24"/>
                </w:rPr>
                <w:t>T</w:t>
              </w:r>
            </w:ins>
            <w:del w:id="270" w:author="Dr. K. Anitha Kumari PSGCT" w:date="2023-01-05T14:51:00Z">
              <w:r w:rsidRPr="00B71803" w:rsidDel="00C04C1D">
                <w:rPr>
                  <w:rFonts w:ascii="Times New Roman" w:hAnsi="Times New Roman" w:cs="Times New Roman"/>
                  <w:bCs/>
                  <w:sz w:val="20"/>
                  <w:szCs w:val="24"/>
                </w:rPr>
                <w:delText>t</w:delText>
              </w:r>
            </w:del>
            <w:r w:rsidRPr="00B71803">
              <w:rPr>
                <w:rFonts w:ascii="Times New Roman" w:hAnsi="Times New Roman" w:cs="Times New Roman"/>
                <w:bCs/>
                <w:sz w:val="20"/>
                <w:szCs w:val="24"/>
              </w:rPr>
              <w:t>echnology</w:t>
            </w:r>
            <w:r w:rsidRPr="00B71803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</w:t>
            </w:r>
            <w:del w:id="271" w:author="Dr. K. Anitha Kumari PSGCT" w:date="2023-01-05T14:51:00Z">
              <w:r w:rsidRPr="00B71803" w:rsidDel="00C04C1D">
                <w:rPr>
                  <w:rFonts w:ascii="Times New Roman" w:eastAsia="Times New Roman" w:hAnsi="Times New Roman" w:cs="Times New Roman"/>
                  <w:bCs/>
                  <w:sz w:val="20"/>
                  <w:szCs w:val="24"/>
                  <w:lang w:val="en-US"/>
                </w:rPr>
                <w:delText>....</w:delText>
              </w:r>
            </w:del>
            <w:r w:rsidRPr="00B71803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</w:t>
            </w:r>
          </w:p>
        </w:tc>
        <w:tc>
          <w:tcPr>
            <w:tcW w:w="487" w:type="dxa"/>
          </w:tcPr>
          <w:p w14:paraId="2D8F9B3E" w14:textId="77777777" w:rsidR="0094008B" w:rsidRPr="00B87281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sz w:val="18"/>
                <w:szCs w:val="18"/>
                <w:lang w:val="en-IN"/>
              </w:rPr>
            </w:pPr>
            <w:r>
              <w:rPr>
                <w:rFonts w:eastAsiaTheme="minorHAnsi"/>
                <w:sz w:val="18"/>
                <w:szCs w:val="18"/>
                <w:lang w:val="en-IN"/>
              </w:rPr>
              <w:t>246</w:t>
            </w:r>
          </w:p>
        </w:tc>
      </w:tr>
      <w:tr w:rsidR="0094008B" w14:paraId="76C066CF" w14:textId="77777777" w:rsidTr="0094008B">
        <w:trPr>
          <w:trHeight w:val="20"/>
        </w:trPr>
        <w:tc>
          <w:tcPr>
            <w:tcW w:w="8755" w:type="dxa"/>
          </w:tcPr>
          <w:p w14:paraId="2A09DB57" w14:textId="210DD9E5" w:rsidR="0094008B" w:rsidRPr="00B71803" w:rsidRDefault="00C04C1D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B71803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 Natural </w:t>
            </w:r>
            <w:ins w:id="272" w:author="Dr. K. Anitha Kumari PSGCT" w:date="2023-01-05T14:51:00Z">
              <w:r>
                <w:rPr>
                  <w:rFonts w:ascii="Times New Roman" w:hAnsi="Times New Roman" w:cs="Times New Roman"/>
                  <w:bCs/>
                  <w:sz w:val="20"/>
                  <w:szCs w:val="24"/>
                </w:rPr>
                <w:t>F</w:t>
              </w:r>
            </w:ins>
            <w:del w:id="273" w:author="Dr. K. Anitha Kumari PSGCT" w:date="2023-01-05T14:51:00Z">
              <w:r w:rsidRPr="00B71803" w:rsidDel="00C04C1D">
                <w:rPr>
                  <w:rFonts w:ascii="Times New Roman" w:hAnsi="Times New Roman" w:cs="Times New Roman"/>
                  <w:bCs/>
                  <w:sz w:val="20"/>
                  <w:szCs w:val="24"/>
                </w:rPr>
                <w:delText>f</w:delText>
              </w:r>
            </w:del>
            <w:r w:rsidRPr="00B71803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eature </w:t>
            </w:r>
            <w:ins w:id="274" w:author="Dr. K. Anitha Kumari PSGCT" w:date="2023-01-05T14:52:00Z">
              <w:r>
                <w:rPr>
                  <w:rFonts w:ascii="Times New Roman" w:hAnsi="Times New Roman" w:cs="Times New Roman"/>
                  <w:bCs/>
                  <w:sz w:val="20"/>
                  <w:szCs w:val="24"/>
                </w:rPr>
                <w:t>T</w:t>
              </w:r>
            </w:ins>
            <w:del w:id="275" w:author="Dr. K. Anitha Kumari PSGCT" w:date="2023-01-05T14:51:00Z">
              <w:r w:rsidRPr="00B71803" w:rsidDel="00C04C1D">
                <w:rPr>
                  <w:rFonts w:ascii="Times New Roman" w:hAnsi="Times New Roman" w:cs="Times New Roman"/>
                  <w:bCs/>
                  <w:sz w:val="20"/>
                  <w:szCs w:val="24"/>
                </w:rPr>
                <w:delText>t</w:delText>
              </w:r>
            </w:del>
            <w:r w:rsidRPr="00B71803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racking </w:t>
            </w:r>
            <w:ins w:id="276" w:author="Dr. K. Anitha Kumari PSGCT" w:date="2023-01-05T14:52:00Z">
              <w:r>
                <w:rPr>
                  <w:rFonts w:ascii="Times New Roman" w:hAnsi="Times New Roman" w:cs="Times New Roman"/>
                  <w:bCs/>
                  <w:sz w:val="20"/>
                  <w:szCs w:val="24"/>
                </w:rPr>
                <w:t>T</w:t>
              </w:r>
            </w:ins>
            <w:del w:id="277" w:author="Dr. K. Anitha Kumari PSGCT" w:date="2023-01-05T14:52:00Z">
              <w:r w:rsidRPr="00B71803" w:rsidDel="00C04C1D">
                <w:rPr>
                  <w:rFonts w:ascii="Times New Roman" w:hAnsi="Times New Roman" w:cs="Times New Roman"/>
                  <w:bCs/>
                  <w:sz w:val="20"/>
                  <w:szCs w:val="24"/>
                </w:rPr>
                <w:delText>t</w:delText>
              </w:r>
            </w:del>
            <w:r w:rsidRPr="00B71803">
              <w:rPr>
                <w:rFonts w:ascii="Times New Roman" w:hAnsi="Times New Roman" w:cs="Times New Roman"/>
                <w:bCs/>
                <w:sz w:val="20"/>
                <w:szCs w:val="24"/>
              </w:rPr>
              <w:t>echnology</w:t>
            </w:r>
            <w:r w:rsidRPr="00B71803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</w:t>
            </w:r>
            <w:del w:id="278" w:author="Dr. K. Anitha Kumari PSGCT" w:date="2023-01-05T14:52:00Z">
              <w:r w:rsidRPr="00B71803" w:rsidDel="00C04C1D">
                <w:rPr>
                  <w:rFonts w:ascii="Times New Roman" w:eastAsia="Times New Roman" w:hAnsi="Times New Roman" w:cs="Times New Roman"/>
                  <w:bCs/>
                  <w:sz w:val="20"/>
                  <w:szCs w:val="24"/>
                  <w:lang w:val="en-US"/>
                </w:rPr>
                <w:delText>....</w:delText>
              </w:r>
            </w:del>
            <w:r w:rsidRPr="00B71803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</w:t>
            </w:r>
          </w:p>
        </w:tc>
        <w:tc>
          <w:tcPr>
            <w:tcW w:w="487" w:type="dxa"/>
          </w:tcPr>
          <w:p w14:paraId="573065DB" w14:textId="77777777" w:rsidR="0094008B" w:rsidRPr="00B87281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sz w:val="18"/>
                <w:szCs w:val="18"/>
                <w:lang w:val="en-IN"/>
              </w:rPr>
            </w:pPr>
            <w:r>
              <w:rPr>
                <w:rFonts w:eastAsiaTheme="minorHAnsi"/>
                <w:sz w:val="18"/>
                <w:szCs w:val="18"/>
                <w:lang w:val="en-IN"/>
              </w:rPr>
              <w:t>247</w:t>
            </w:r>
          </w:p>
        </w:tc>
      </w:tr>
      <w:tr w:rsidR="0094008B" w14:paraId="2AA325A6" w14:textId="77777777" w:rsidTr="0094008B">
        <w:trPr>
          <w:trHeight w:val="20"/>
        </w:trPr>
        <w:tc>
          <w:tcPr>
            <w:tcW w:w="8755" w:type="dxa"/>
          </w:tcPr>
          <w:p w14:paraId="4E3514C0" w14:textId="77777777" w:rsidR="0094008B" w:rsidRPr="00B71803" w:rsidRDefault="0094008B" w:rsidP="0094008B">
            <w:pPr>
              <w:pStyle w:val="NormalWeb"/>
              <w:spacing w:after="0"/>
              <w:jc w:val="both"/>
              <w:rPr>
                <w:bCs/>
                <w:sz w:val="20"/>
              </w:rPr>
            </w:pPr>
            <w:r w:rsidRPr="00B71803">
              <w:rPr>
                <w:rFonts w:eastAsiaTheme="minorHAnsi"/>
                <w:b/>
                <w:bCs/>
                <w:sz w:val="20"/>
                <w:lang w:val="en-IN"/>
              </w:rPr>
              <w:t xml:space="preserve">           DEVICES AND COMPONENTS OF AR</w:t>
            </w:r>
            <w:r w:rsidRPr="00B71803">
              <w:rPr>
                <w:bCs/>
                <w:sz w:val="20"/>
              </w:rPr>
              <w:t>..................................................................................</w:t>
            </w:r>
            <w:r>
              <w:rPr>
                <w:bCs/>
                <w:sz w:val="20"/>
              </w:rPr>
              <w:t>.......</w:t>
            </w:r>
          </w:p>
        </w:tc>
        <w:tc>
          <w:tcPr>
            <w:tcW w:w="487" w:type="dxa"/>
          </w:tcPr>
          <w:p w14:paraId="6569E5D6" w14:textId="77777777" w:rsidR="0094008B" w:rsidRPr="00B87281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sz w:val="18"/>
                <w:szCs w:val="18"/>
                <w:lang w:val="en-IN"/>
              </w:rPr>
            </w:pPr>
            <w:r>
              <w:rPr>
                <w:rFonts w:eastAsiaTheme="minorHAnsi"/>
                <w:sz w:val="18"/>
                <w:szCs w:val="18"/>
                <w:lang w:val="en-IN"/>
              </w:rPr>
              <w:t>249</w:t>
            </w:r>
          </w:p>
        </w:tc>
      </w:tr>
      <w:tr w:rsidR="0094008B" w14:paraId="33921B0C" w14:textId="77777777" w:rsidTr="0094008B">
        <w:trPr>
          <w:trHeight w:val="20"/>
        </w:trPr>
        <w:tc>
          <w:tcPr>
            <w:tcW w:w="8755" w:type="dxa"/>
          </w:tcPr>
          <w:p w14:paraId="4FE82227" w14:textId="77777777" w:rsidR="0094008B" w:rsidRPr="00D94C00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D94C00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         Cameras and sensors</w:t>
            </w:r>
            <w:r w:rsidRPr="00D94C00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</w:t>
            </w:r>
          </w:p>
        </w:tc>
        <w:tc>
          <w:tcPr>
            <w:tcW w:w="487" w:type="dxa"/>
          </w:tcPr>
          <w:p w14:paraId="17730BA3" w14:textId="77777777" w:rsidR="0094008B" w:rsidRPr="00B27FF5" w:rsidRDefault="0094008B" w:rsidP="0094008B">
            <w:pPr>
              <w:rPr>
                <w:rFonts w:ascii="Times New Roman" w:hAnsi="Times New Roman" w:cs="Times New Roman"/>
              </w:rPr>
            </w:pPr>
            <w:r w:rsidRPr="00B27FF5">
              <w:rPr>
                <w:rFonts w:ascii="Times New Roman" w:hAnsi="Times New Roman" w:cs="Times New Roman"/>
                <w:sz w:val="18"/>
                <w:szCs w:val="18"/>
              </w:rPr>
              <w:t>249</w:t>
            </w:r>
          </w:p>
        </w:tc>
      </w:tr>
      <w:tr w:rsidR="0094008B" w14:paraId="1F31B57D" w14:textId="77777777" w:rsidTr="0094008B">
        <w:trPr>
          <w:trHeight w:val="20"/>
        </w:trPr>
        <w:tc>
          <w:tcPr>
            <w:tcW w:w="8755" w:type="dxa"/>
          </w:tcPr>
          <w:p w14:paraId="072462FF" w14:textId="2C288CEF" w:rsidR="0094008B" w:rsidRPr="00D94C00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D94C00">
              <w:rPr>
                <w:rFonts w:ascii="Times New Roman" w:hAnsi="Times New Roman" w:cs="Times New Roman"/>
                <w:sz w:val="20"/>
              </w:rPr>
              <w:t xml:space="preserve">          Processing </w:t>
            </w:r>
            <w:del w:id="279" w:author="Dr. K. Anitha Kumari PSGCT" w:date="2023-01-05T14:52:00Z">
              <w:r w:rsidRPr="00D94C00" w:rsidDel="00C04C1D">
                <w:rPr>
                  <w:rFonts w:ascii="Times New Roman" w:hAnsi="Times New Roman" w:cs="Times New Roman"/>
                  <w:sz w:val="20"/>
                </w:rPr>
                <w:delText>d</w:delText>
              </w:r>
            </w:del>
            <w:ins w:id="280" w:author="Dr. K. Anitha Kumari PSGCT" w:date="2023-01-05T14:52:00Z">
              <w:r w:rsidR="00C04C1D">
                <w:rPr>
                  <w:rFonts w:ascii="Times New Roman" w:hAnsi="Times New Roman" w:cs="Times New Roman"/>
                  <w:sz w:val="20"/>
                </w:rPr>
                <w:t>D</w:t>
              </w:r>
            </w:ins>
            <w:r w:rsidRPr="00D94C00">
              <w:rPr>
                <w:rFonts w:ascii="Times New Roman" w:hAnsi="Times New Roman" w:cs="Times New Roman"/>
                <w:sz w:val="20"/>
              </w:rPr>
              <w:t>evices: </w:t>
            </w:r>
            <w:ins w:id="281" w:author="Dr. K. Anitha Kumari PSGCT" w:date="2023-01-05T14:52:00Z">
              <w:r w:rsidR="00C04C1D">
                <w:rPr>
                  <w:rFonts w:ascii="Times New Roman" w:hAnsi="Times New Roman" w:cs="Times New Roman"/>
                  <w:sz w:val="20"/>
                </w:rPr>
                <w:t>t</w:t>
              </w:r>
            </w:ins>
            <w:del w:id="282" w:author="Dr. K. Anitha Kumari PSGCT" w:date="2023-01-05T14:52:00Z">
              <w:r w:rsidRPr="00D94C00" w:rsidDel="00C04C1D">
                <w:rPr>
                  <w:rFonts w:ascii="Times New Roman" w:hAnsi="Times New Roman" w:cs="Times New Roman"/>
                  <w:sz w:val="20"/>
                </w:rPr>
                <w:delText>T</w:delText>
              </w:r>
            </w:del>
            <w:r w:rsidRPr="00D94C00">
              <w:rPr>
                <w:rFonts w:ascii="Times New Roman" w:hAnsi="Times New Roman" w:cs="Times New Roman"/>
                <w:sz w:val="20"/>
              </w:rPr>
              <w:t xml:space="preserve">o </w:t>
            </w:r>
            <w:ins w:id="283" w:author="Dr. K. Anitha Kumari PSGCT" w:date="2023-01-05T14:52:00Z">
              <w:r w:rsidR="00C04C1D">
                <w:rPr>
                  <w:rFonts w:ascii="Times New Roman" w:hAnsi="Times New Roman" w:cs="Times New Roman"/>
                  <w:sz w:val="20"/>
                </w:rPr>
                <w:t>P</w:t>
              </w:r>
            </w:ins>
            <w:del w:id="284" w:author="Dr. K. Anitha Kumari PSGCT" w:date="2023-01-05T14:52:00Z">
              <w:r w:rsidRPr="00D94C00" w:rsidDel="00C04C1D">
                <w:rPr>
                  <w:rFonts w:ascii="Times New Roman" w:hAnsi="Times New Roman" w:cs="Times New Roman"/>
                  <w:sz w:val="20"/>
                </w:rPr>
                <w:delText>p</w:delText>
              </w:r>
            </w:del>
            <w:r w:rsidRPr="00D94C00">
              <w:rPr>
                <w:rFonts w:ascii="Times New Roman" w:hAnsi="Times New Roman" w:cs="Times New Roman"/>
                <w:sz w:val="20"/>
              </w:rPr>
              <w:t xml:space="preserve">rocess the 3D </w:t>
            </w:r>
            <w:ins w:id="285" w:author="Dr. K. Anitha Kumari PSGCT" w:date="2023-01-05T14:52:00Z">
              <w:r w:rsidR="00C04C1D">
                <w:rPr>
                  <w:rFonts w:ascii="Times New Roman" w:hAnsi="Times New Roman" w:cs="Times New Roman"/>
                  <w:sz w:val="20"/>
                </w:rPr>
                <w:t>P</w:t>
              </w:r>
            </w:ins>
            <w:del w:id="286" w:author="Dr. K. Anitha Kumari PSGCT" w:date="2023-01-05T14:52:00Z">
              <w:r w:rsidRPr="00D94C00" w:rsidDel="00C04C1D">
                <w:rPr>
                  <w:rFonts w:ascii="Times New Roman" w:hAnsi="Times New Roman" w:cs="Times New Roman"/>
                  <w:sz w:val="20"/>
                </w:rPr>
                <w:delText>p</w:delText>
              </w:r>
            </w:del>
            <w:r w:rsidRPr="00D94C00">
              <w:rPr>
                <w:rFonts w:ascii="Times New Roman" w:hAnsi="Times New Roman" w:cs="Times New Roman"/>
                <w:sz w:val="20"/>
              </w:rPr>
              <w:t xml:space="preserve">ictures and </w:t>
            </w:r>
            <w:del w:id="287" w:author="Dr. K. Anitha Kumari PSGCT" w:date="2023-01-05T14:52:00Z">
              <w:r w:rsidRPr="00D94C00" w:rsidDel="00C04C1D">
                <w:rPr>
                  <w:rFonts w:ascii="Times New Roman" w:hAnsi="Times New Roman" w:cs="Times New Roman"/>
                  <w:sz w:val="20"/>
                </w:rPr>
                <w:delText>s</w:delText>
              </w:r>
            </w:del>
            <w:ins w:id="288" w:author="Dr. K. Anitha Kumari PSGCT" w:date="2023-01-05T14:52:00Z">
              <w:r w:rsidR="00C04C1D">
                <w:rPr>
                  <w:rFonts w:ascii="Times New Roman" w:hAnsi="Times New Roman" w:cs="Times New Roman"/>
                  <w:sz w:val="20"/>
                </w:rPr>
                <w:t>S</w:t>
              </w:r>
            </w:ins>
            <w:r w:rsidRPr="00D94C00">
              <w:rPr>
                <w:rFonts w:ascii="Times New Roman" w:hAnsi="Times New Roman" w:cs="Times New Roman"/>
                <w:sz w:val="20"/>
              </w:rPr>
              <w:t xml:space="preserve">ensor </w:t>
            </w:r>
            <w:del w:id="289" w:author="Dr. K. Anitha Kumari PSGCT" w:date="2023-01-05T14:52:00Z">
              <w:r w:rsidRPr="00D94C00" w:rsidDel="00C04C1D">
                <w:rPr>
                  <w:rFonts w:ascii="Times New Roman" w:hAnsi="Times New Roman" w:cs="Times New Roman"/>
                  <w:sz w:val="20"/>
                </w:rPr>
                <w:delText>s</w:delText>
              </w:r>
            </w:del>
            <w:ins w:id="290" w:author="Dr. K. Anitha Kumari PSGCT" w:date="2023-01-05T14:52:00Z">
              <w:r w:rsidR="00C04C1D">
                <w:rPr>
                  <w:rFonts w:ascii="Times New Roman" w:hAnsi="Times New Roman" w:cs="Times New Roman"/>
                  <w:sz w:val="20"/>
                </w:rPr>
                <w:t>S</w:t>
              </w:r>
            </w:ins>
            <w:r w:rsidRPr="00D94C00">
              <w:rPr>
                <w:rFonts w:ascii="Times New Roman" w:hAnsi="Times New Roman" w:cs="Times New Roman"/>
                <w:sz w:val="20"/>
              </w:rPr>
              <w:t>ignals</w:t>
            </w:r>
            <w:r w:rsidRPr="00D94C00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</w:t>
            </w:r>
            <w:del w:id="291" w:author="Dr. K. Anitha Kumari PSGCT" w:date="2023-01-05T14:52:00Z">
              <w:r w:rsidRPr="00D94C00" w:rsidDel="00C04C1D">
                <w:rPr>
                  <w:rFonts w:ascii="Times New Roman" w:eastAsia="Times New Roman" w:hAnsi="Times New Roman" w:cs="Times New Roman"/>
                  <w:bCs/>
                  <w:sz w:val="20"/>
                  <w:szCs w:val="24"/>
                  <w:lang w:val="en-US"/>
                </w:rPr>
                <w:delText>..</w:delText>
              </w:r>
            </w:del>
            <w:r w:rsidRPr="00D94C00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</w:t>
            </w:r>
          </w:p>
        </w:tc>
        <w:tc>
          <w:tcPr>
            <w:tcW w:w="487" w:type="dxa"/>
          </w:tcPr>
          <w:p w14:paraId="19F676A1" w14:textId="77777777" w:rsidR="0094008B" w:rsidRPr="00B27FF5" w:rsidRDefault="0094008B" w:rsidP="0094008B">
            <w:pPr>
              <w:rPr>
                <w:rFonts w:ascii="Times New Roman" w:hAnsi="Times New Roman" w:cs="Times New Roman"/>
              </w:rPr>
            </w:pPr>
            <w:r w:rsidRPr="00B27FF5">
              <w:rPr>
                <w:rFonts w:ascii="Times New Roman" w:hAnsi="Times New Roman" w:cs="Times New Roman"/>
                <w:sz w:val="18"/>
                <w:szCs w:val="18"/>
              </w:rPr>
              <w:t>249</w:t>
            </w:r>
          </w:p>
        </w:tc>
      </w:tr>
      <w:tr w:rsidR="0094008B" w14:paraId="22C666F5" w14:textId="77777777" w:rsidTr="0094008B">
        <w:trPr>
          <w:trHeight w:val="20"/>
        </w:trPr>
        <w:tc>
          <w:tcPr>
            <w:tcW w:w="8755" w:type="dxa"/>
          </w:tcPr>
          <w:p w14:paraId="510C3C53" w14:textId="77777777" w:rsidR="0094008B" w:rsidRPr="00D94C00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D94C00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          Projector...........................................................................................................................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</w:t>
            </w:r>
          </w:p>
        </w:tc>
        <w:tc>
          <w:tcPr>
            <w:tcW w:w="487" w:type="dxa"/>
          </w:tcPr>
          <w:p w14:paraId="5D7313AB" w14:textId="77777777" w:rsidR="0094008B" w:rsidRPr="00B27FF5" w:rsidRDefault="0094008B" w:rsidP="0094008B">
            <w:pPr>
              <w:rPr>
                <w:rFonts w:ascii="Times New Roman" w:hAnsi="Times New Roman" w:cs="Times New Roman"/>
              </w:rPr>
            </w:pPr>
            <w:r w:rsidRPr="00B27FF5">
              <w:rPr>
                <w:rFonts w:ascii="Times New Roman" w:hAnsi="Times New Roman" w:cs="Times New Roman"/>
                <w:sz w:val="18"/>
                <w:szCs w:val="18"/>
              </w:rPr>
              <w:t>249</w:t>
            </w:r>
          </w:p>
        </w:tc>
      </w:tr>
      <w:tr w:rsidR="0094008B" w14:paraId="7A68609F" w14:textId="77777777" w:rsidTr="0094008B">
        <w:trPr>
          <w:trHeight w:val="20"/>
        </w:trPr>
        <w:tc>
          <w:tcPr>
            <w:tcW w:w="8755" w:type="dxa"/>
          </w:tcPr>
          <w:p w14:paraId="306884B2" w14:textId="77777777" w:rsidR="0094008B" w:rsidRPr="00D94C00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D94C00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          Reflectors.............................................................................................................................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</w:t>
            </w:r>
          </w:p>
        </w:tc>
        <w:tc>
          <w:tcPr>
            <w:tcW w:w="487" w:type="dxa"/>
          </w:tcPr>
          <w:p w14:paraId="34B76347" w14:textId="77777777" w:rsidR="0094008B" w:rsidRPr="00B27FF5" w:rsidRDefault="0094008B" w:rsidP="0094008B">
            <w:pPr>
              <w:rPr>
                <w:rFonts w:ascii="Times New Roman" w:hAnsi="Times New Roman" w:cs="Times New Roman"/>
              </w:rPr>
            </w:pPr>
            <w:r w:rsidRPr="00B27FF5">
              <w:rPr>
                <w:rFonts w:ascii="Times New Roman" w:hAnsi="Times New Roman" w:cs="Times New Roman"/>
                <w:sz w:val="18"/>
                <w:szCs w:val="18"/>
              </w:rPr>
              <w:t>249</w:t>
            </w:r>
          </w:p>
        </w:tc>
      </w:tr>
      <w:tr w:rsidR="0094008B" w14:paraId="1E474C80" w14:textId="77777777" w:rsidTr="0094008B">
        <w:trPr>
          <w:trHeight w:val="20"/>
        </w:trPr>
        <w:tc>
          <w:tcPr>
            <w:tcW w:w="8755" w:type="dxa"/>
          </w:tcPr>
          <w:p w14:paraId="114FBF0E" w14:textId="150AA7B6" w:rsidR="0094008B" w:rsidRPr="00D94C00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D94C00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          </w:t>
            </w:r>
            <w:del w:id="292" w:author="Dr. K. Anitha Kumari PSGCT" w:date="2023-01-05T14:52:00Z">
              <w:r w:rsidRPr="00D94C00" w:rsidDel="00C04C1D">
                <w:rPr>
                  <w:rFonts w:ascii="Times New Roman" w:eastAsia="Times New Roman" w:hAnsi="Times New Roman" w:cs="Times New Roman"/>
                  <w:bCs/>
                  <w:sz w:val="20"/>
                  <w:szCs w:val="24"/>
                  <w:lang w:val="en-US"/>
                </w:rPr>
                <w:delText xml:space="preserve"> </w:delText>
              </w:r>
            </w:del>
            <w:r w:rsidRPr="00D94C00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Mobile </w:t>
            </w:r>
            <w:ins w:id="293" w:author="Dr. K. Anitha Kumari PSGCT" w:date="2023-01-05T14:52:00Z">
              <w:r w:rsidR="00C04C1D">
                <w:rPr>
                  <w:rFonts w:ascii="Times New Roman" w:eastAsia="Times New Roman" w:hAnsi="Times New Roman" w:cs="Times New Roman"/>
                  <w:bCs/>
                  <w:sz w:val="20"/>
                  <w:szCs w:val="24"/>
                  <w:lang w:val="en-US"/>
                </w:rPr>
                <w:t>D</w:t>
              </w:r>
            </w:ins>
            <w:del w:id="294" w:author="Dr. K. Anitha Kumari PSGCT" w:date="2023-01-05T14:52:00Z">
              <w:r w:rsidRPr="00D94C00" w:rsidDel="00C04C1D">
                <w:rPr>
                  <w:rFonts w:ascii="Times New Roman" w:eastAsia="Times New Roman" w:hAnsi="Times New Roman" w:cs="Times New Roman"/>
                  <w:bCs/>
                  <w:sz w:val="20"/>
                  <w:szCs w:val="24"/>
                  <w:lang w:val="en-US"/>
                </w:rPr>
                <w:delText>d</w:delText>
              </w:r>
            </w:del>
            <w:r w:rsidRPr="00D94C00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evices..................................................................................................................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</w:t>
            </w:r>
          </w:p>
        </w:tc>
        <w:tc>
          <w:tcPr>
            <w:tcW w:w="487" w:type="dxa"/>
          </w:tcPr>
          <w:p w14:paraId="3B614956" w14:textId="77777777" w:rsidR="0094008B" w:rsidRPr="00B27FF5" w:rsidRDefault="0094008B" w:rsidP="0094008B">
            <w:pPr>
              <w:rPr>
                <w:rFonts w:ascii="Times New Roman" w:hAnsi="Times New Roman" w:cs="Times New Roman"/>
              </w:rPr>
            </w:pPr>
            <w:r w:rsidRPr="00B27FF5">
              <w:rPr>
                <w:rFonts w:ascii="Times New Roman" w:hAnsi="Times New Roman" w:cs="Times New Roman"/>
                <w:sz w:val="18"/>
                <w:szCs w:val="18"/>
              </w:rPr>
              <w:t>249</w:t>
            </w:r>
          </w:p>
        </w:tc>
      </w:tr>
      <w:tr w:rsidR="0094008B" w14:paraId="56F07A32" w14:textId="77777777" w:rsidTr="0094008B">
        <w:trPr>
          <w:trHeight w:val="20"/>
        </w:trPr>
        <w:tc>
          <w:tcPr>
            <w:tcW w:w="8755" w:type="dxa"/>
          </w:tcPr>
          <w:p w14:paraId="304E7F53" w14:textId="77777777" w:rsidR="0094008B" w:rsidRPr="00D94C00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D94C00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          Head-Up Display or HUD........................................................................................................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</w:t>
            </w:r>
          </w:p>
        </w:tc>
        <w:tc>
          <w:tcPr>
            <w:tcW w:w="487" w:type="dxa"/>
          </w:tcPr>
          <w:p w14:paraId="4E776F2A" w14:textId="77777777" w:rsidR="0094008B" w:rsidRPr="00B27FF5" w:rsidRDefault="0094008B" w:rsidP="0094008B">
            <w:pPr>
              <w:rPr>
                <w:rFonts w:ascii="Times New Roman" w:hAnsi="Times New Roman" w:cs="Times New Roman"/>
              </w:rPr>
            </w:pPr>
            <w:r w:rsidRPr="00B27FF5">
              <w:rPr>
                <w:rFonts w:ascii="Times New Roman" w:hAnsi="Times New Roman" w:cs="Times New Roman"/>
                <w:sz w:val="18"/>
                <w:szCs w:val="18"/>
              </w:rPr>
              <w:t>249</w:t>
            </w:r>
          </w:p>
        </w:tc>
      </w:tr>
      <w:tr w:rsidR="0094008B" w14:paraId="6BA6E1C3" w14:textId="77777777" w:rsidTr="0094008B">
        <w:trPr>
          <w:trHeight w:val="20"/>
        </w:trPr>
        <w:tc>
          <w:tcPr>
            <w:tcW w:w="8755" w:type="dxa"/>
          </w:tcPr>
          <w:p w14:paraId="628CA522" w14:textId="4ACD5DB3" w:rsidR="0094008B" w:rsidRPr="00D94C00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D94C00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          AR </w:t>
            </w:r>
            <w:del w:id="295" w:author="Dr. K. Anitha Kumari PSGCT" w:date="2023-01-05T14:52:00Z">
              <w:r w:rsidRPr="00D94C00" w:rsidDel="00C04C1D">
                <w:rPr>
                  <w:rFonts w:ascii="Times New Roman" w:eastAsia="Times New Roman" w:hAnsi="Times New Roman" w:cs="Times New Roman"/>
                  <w:bCs/>
                  <w:sz w:val="20"/>
                  <w:szCs w:val="24"/>
                  <w:lang w:val="en-US"/>
                </w:rPr>
                <w:delText>g</w:delText>
              </w:r>
            </w:del>
            <w:ins w:id="296" w:author="Dr. K. Anitha Kumari PSGCT" w:date="2023-01-05T14:52:00Z">
              <w:r w:rsidR="00C04C1D">
                <w:rPr>
                  <w:rFonts w:ascii="Times New Roman" w:eastAsia="Times New Roman" w:hAnsi="Times New Roman" w:cs="Times New Roman"/>
                  <w:bCs/>
                  <w:sz w:val="20"/>
                  <w:szCs w:val="24"/>
                  <w:lang w:val="en-US"/>
                </w:rPr>
                <w:t>G</w:t>
              </w:r>
            </w:ins>
            <w:r w:rsidRPr="00D94C00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lasses or </w:t>
            </w:r>
            <w:ins w:id="297" w:author="Dr. K. Anitha Kumari PSGCT" w:date="2023-01-05T14:52:00Z">
              <w:r w:rsidR="00C04C1D">
                <w:rPr>
                  <w:rFonts w:ascii="Times New Roman" w:eastAsia="Times New Roman" w:hAnsi="Times New Roman" w:cs="Times New Roman"/>
                  <w:bCs/>
                  <w:sz w:val="20"/>
                  <w:szCs w:val="24"/>
                  <w:lang w:val="en-US"/>
                </w:rPr>
                <w:t>S</w:t>
              </w:r>
            </w:ins>
            <w:del w:id="298" w:author="Dr. K. Anitha Kumari PSGCT" w:date="2023-01-05T14:52:00Z">
              <w:r w:rsidRPr="00D94C00" w:rsidDel="00C04C1D">
                <w:rPr>
                  <w:rFonts w:ascii="Times New Roman" w:eastAsia="Times New Roman" w:hAnsi="Times New Roman" w:cs="Times New Roman"/>
                  <w:bCs/>
                  <w:sz w:val="20"/>
                  <w:szCs w:val="24"/>
                  <w:lang w:val="en-US"/>
                </w:rPr>
                <w:delText>s</w:delText>
              </w:r>
            </w:del>
            <w:r w:rsidRPr="00D94C00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mar</w:t>
            </w:r>
            <w:ins w:id="299" w:author="Dr. K. Anitha Kumari PSGCT" w:date="2023-01-05T14:52:00Z">
              <w:r w:rsidR="00C04C1D">
                <w:rPr>
                  <w:rFonts w:ascii="Times New Roman" w:eastAsia="Times New Roman" w:hAnsi="Times New Roman" w:cs="Times New Roman"/>
                  <w:bCs/>
                  <w:sz w:val="20"/>
                  <w:szCs w:val="24"/>
                  <w:lang w:val="en-US"/>
                </w:rPr>
                <w:t xml:space="preserve">t </w:t>
              </w:r>
            </w:ins>
            <w:del w:id="300" w:author="Dr. K. Anitha Kumari PSGCT" w:date="2023-01-05T14:52:00Z">
              <w:r w:rsidRPr="00D94C00" w:rsidDel="00C04C1D">
                <w:rPr>
                  <w:rFonts w:ascii="Times New Roman" w:eastAsia="Times New Roman" w:hAnsi="Times New Roman" w:cs="Times New Roman"/>
                  <w:bCs/>
                  <w:sz w:val="20"/>
                  <w:szCs w:val="24"/>
                  <w:lang w:val="en-US"/>
                </w:rPr>
                <w:delText>t g</w:delText>
              </w:r>
            </w:del>
            <w:ins w:id="301" w:author="Dr. K. Anitha Kumari PSGCT" w:date="2023-01-05T14:52:00Z">
              <w:r w:rsidR="00C04C1D">
                <w:rPr>
                  <w:rFonts w:ascii="Times New Roman" w:eastAsia="Times New Roman" w:hAnsi="Times New Roman" w:cs="Times New Roman"/>
                  <w:bCs/>
                  <w:sz w:val="20"/>
                  <w:szCs w:val="24"/>
                  <w:lang w:val="en-US"/>
                </w:rPr>
                <w:t>G</w:t>
              </w:r>
            </w:ins>
            <w:r w:rsidRPr="00D94C00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lasses..</w:t>
            </w:r>
            <w:del w:id="302" w:author="Dr. K. Anitha Kumari PSGCT" w:date="2023-01-05T14:52:00Z">
              <w:r w:rsidRPr="00D94C00" w:rsidDel="00C04C1D">
                <w:rPr>
                  <w:rFonts w:ascii="Times New Roman" w:eastAsia="Times New Roman" w:hAnsi="Times New Roman" w:cs="Times New Roman"/>
                  <w:bCs/>
                  <w:sz w:val="20"/>
                  <w:szCs w:val="24"/>
                  <w:lang w:val="en-US"/>
                </w:rPr>
                <w:delText>....</w:delText>
              </w:r>
            </w:del>
            <w:r w:rsidRPr="00D94C00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</w:t>
            </w:r>
          </w:p>
        </w:tc>
        <w:tc>
          <w:tcPr>
            <w:tcW w:w="487" w:type="dxa"/>
          </w:tcPr>
          <w:p w14:paraId="48A7E271" w14:textId="77777777" w:rsidR="0094008B" w:rsidRPr="00B27FF5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7FF5">
              <w:rPr>
                <w:rFonts w:ascii="Times New Roman" w:hAnsi="Times New Roman" w:cs="Times New Roman"/>
                <w:sz w:val="18"/>
                <w:szCs w:val="18"/>
              </w:rPr>
              <w:t>249</w:t>
            </w:r>
          </w:p>
        </w:tc>
      </w:tr>
      <w:tr w:rsidR="0094008B" w14:paraId="5227F6F5" w14:textId="77777777" w:rsidTr="0094008B">
        <w:trPr>
          <w:trHeight w:val="20"/>
        </w:trPr>
        <w:tc>
          <w:tcPr>
            <w:tcW w:w="8755" w:type="dxa"/>
          </w:tcPr>
          <w:p w14:paraId="7C2FF870" w14:textId="39E9578B" w:rsidR="0094008B" w:rsidRPr="00D94C00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D94C00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           AR </w:t>
            </w:r>
            <w:ins w:id="303" w:author="Dr. K. Anitha Kumari PSGCT" w:date="2023-01-05T14:52:00Z">
              <w:r w:rsidR="00C04C1D">
                <w:rPr>
                  <w:rFonts w:ascii="Times New Roman" w:eastAsia="Times New Roman" w:hAnsi="Times New Roman" w:cs="Times New Roman"/>
                  <w:bCs/>
                  <w:sz w:val="20"/>
                  <w:szCs w:val="24"/>
                  <w:lang w:val="en-US"/>
                </w:rPr>
                <w:t>C</w:t>
              </w:r>
            </w:ins>
            <w:del w:id="304" w:author="Dr. K. Anitha Kumari PSGCT" w:date="2023-01-05T14:52:00Z">
              <w:r w:rsidRPr="00D94C00" w:rsidDel="00C04C1D">
                <w:rPr>
                  <w:rFonts w:ascii="Times New Roman" w:eastAsia="Times New Roman" w:hAnsi="Times New Roman" w:cs="Times New Roman"/>
                  <w:bCs/>
                  <w:sz w:val="20"/>
                  <w:szCs w:val="24"/>
                  <w:lang w:val="en-US"/>
                </w:rPr>
                <w:delText>c</w:delText>
              </w:r>
            </w:del>
            <w:r w:rsidRPr="00D94C00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ontact </w:t>
            </w:r>
            <w:ins w:id="305" w:author="Dr. K. Anitha Kumari PSGCT" w:date="2023-01-05T14:52:00Z">
              <w:r w:rsidR="00C04C1D">
                <w:rPr>
                  <w:rFonts w:ascii="Times New Roman" w:eastAsia="Times New Roman" w:hAnsi="Times New Roman" w:cs="Times New Roman"/>
                  <w:bCs/>
                  <w:sz w:val="20"/>
                  <w:szCs w:val="24"/>
                  <w:lang w:val="en-US"/>
                </w:rPr>
                <w:t>L</w:t>
              </w:r>
            </w:ins>
            <w:del w:id="306" w:author="Dr. K. Anitha Kumari PSGCT" w:date="2023-01-05T14:52:00Z">
              <w:r w:rsidRPr="00D94C00" w:rsidDel="00C04C1D">
                <w:rPr>
                  <w:rFonts w:ascii="Times New Roman" w:eastAsia="Times New Roman" w:hAnsi="Times New Roman" w:cs="Times New Roman"/>
                  <w:bCs/>
                  <w:sz w:val="20"/>
                  <w:szCs w:val="24"/>
                  <w:lang w:val="en-US"/>
                </w:rPr>
                <w:delText>l</w:delText>
              </w:r>
            </w:del>
            <w:r w:rsidRPr="00D94C00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enses.</w:t>
            </w:r>
            <w:del w:id="307" w:author="Dr. K. Anitha Kumari PSGCT" w:date="2023-01-05T14:53:00Z">
              <w:r w:rsidRPr="00D94C00" w:rsidDel="00C04C1D">
                <w:rPr>
                  <w:rFonts w:ascii="Times New Roman" w:eastAsia="Times New Roman" w:hAnsi="Times New Roman" w:cs="Times New Roman"/>
                  <w:bCs/>
                  <w:sz w:val="20"/>
                  <w:szCs w:val="24"/>
                  <w:lang w:val="en-US"/>
                </w:rPr>
                <w:delText>...</w:delText>
              </w:r>
            </w:del>
            <w:r w:rsidRPr="00D94C00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</w:t>
            </w:r>
          </w:p>
        </w:tc>
        <w:tc>
          <w:tcPr>
            <w:tcW w:w="487" w:type="dxa"/>
          </w:tcPr>
          <w:p w14:paraId="575AD19A" w14:textId="77777777" w:rsidR="0094008B" w:rsidRPr="00B27FF5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7FF5">
              <w:rPr>
                <w:rFonts w:ascii="Times New Roman" w:hAnsi="Times New Roman" w:cs="Times New Roman"/>
                <w:sz w:val="18"/>
                <w:szCs w:val="18"/>
              </w:rPr>
              <w:t>250</w:t>
            </w:r>
          </w:p>
        </w:tc>
      </w:tr>
      <w:tr w:rsidR="0094008B" w14:paraId="2BA255C5" w14:textId="77777777" w:rsidTr="0094008B">
        <w:trPr>
          <w:trHeight w:val="20"/>
        </w:trPr>
        <w:tc>
          <w:tcPr>
            <w:tcW w:w="8755" w:type="dxa"/>
          </w:tcPr>
          <w:p w14:paraId="6239F210" w14:textId="4691CF72" w:rsidR="0094008B" w:rsidRPr="00D94C00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D94C00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           Virtual </w:t>
            </w:r>
            <w:ins w:id="308" w:author="Dr. K. Anitha Kumari PSGCT" w:date="2023-01-05T14:53:00Z">
              <w:r w:rsidR="00C04C1D">
                <w:rPr>
                  <w:rFonts w:ascii="Times New Roman" w:eastAsia="Times New Roman" w:hAnsi="Times New Roman" w:cs="Times New Roman"/>
                  <w:bCs/>
                  <w:sz w:val="20"/>
                  <w:szCs w:val="24"/>
                  <w:lang w:val="en-US"/>
                </w:rPr>
                <w:t>R</w:t>
              </w:r>
            </w:ins>
            <w:del w:id="309" w:author="Dr. K. Anitha Kumari PSGCT" w:date="2023-01-05T14:53:00Z">
              <w:r w:rsidRPr="00D94C00" w:rsidDel="00C04C1D">
                <w:rPr>
                  <w:rFonts w:ascii="Times New Roman" w:eastAsia="Times New Roman" w:hAnsi="Times New Roman" w:cs="Times New Roman"/>
                  <w:bCs/>
                  <w:sz w:val="20"/>
                  <w:szCs w:val="24"/>
                  <w:lang w:val="en-US"/>
                </w:rPr>
                <w:delText>r</w:delText>
              </w:r>
            </w:del>
            <w:r w:rsidRPr="00D94C00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etinal </w:t>
            </w:r>
            <w:ins w:id="310" w:author="Dr. K. Anitha Kumari PSGCT" w:date="2023-01-05T14:53:00Z">
              <w:r w:rsidR="00C04C1D">
                <w:rPr>
                  <w:rFonts w:ascii="Times New Roman" w:eastAsia="Times New Roman" w:hAnsi="Times New Roman" w:cs="Times New Roman"/>
                  <w:bCs/>
                  <w:sz w:val="20"/>
                  <w:szCs w:val="24"/>
                  <w:lang w:val="en-US"/>
                </w:rPr>
                <w:t>D</w:t>
              </w:r>
            </w:ins>
            <w:del w:id="311" w:author="Dr. K. Anitha Kumari PSGCT" w:date="2023-01-05T14:53:00Z">
              <w:r w:rsidRPr="00D94C00" w:rsidDel="00C04C1D">
                <w:rPr>
                  <w:rFonts w:ascii="Times New Roman" w:eastAsia="Times New Roman" w:hAnsi="Times New Roman" w:cs="Times New Roman"/>
                  <w:bCs/>
                  <w:sz w:val="20"/>
                  <w:szCs w:val="24"/>
                  <w:lang w:val="en-US"/>
                </w:rPr>
                <w:delText>d</w:delText>
              </w:r>
            </w:del>
            <w:r w:rsidRPr="00D94C00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isplays</w:t>
            </w:r>
            <w:del w:id="312" w:author="Dr. K. Anitha Kumari PSGCT" w:date="2023-01-05T14:53:00Z">
              <w:r w:rsidRPr="00D94C00" w:rsidDel="00C04C1D">
                <w:rPr>
                  <w:rFonts w:ascii="Times New Roman" w:eastAsia="Times New Roman" w:hAnsi="Times New Roman" w:cs="Times New Roman"/>
                  <w:bCs/>
                  <w:sz w:val="20"/>
                  <w:szCs w:val="24"/>
                  <w:lang w:val="en-US"/>
                </w:rPr>
                <w:delText>....</w:delText>
              </w:r>
            </w:del>
            <w:ins w:id="313" w:author="Dr. K. Anitha Kumari PSGCT" w:date="2023-01-05T14:53:00Z">
              <w:r w:rsidR="00C04C1D">
                <w:rPr>
                  <w:rFonts w:ascii="Times New Roman" w:eastAsia="Times New Roman" w:hAnsi="Times New Roman" w:cs="Times New Roman"/>
                  <w:bCs/>
                  <w:sz w:val="20"/>
                  <w:szCs w:val="24"/>
                  <w:lang w:val="en-US"/>
                </w:rPr>
                <w:t>.</w:t>
              </w:r>
            </w:ins>
            <w:r w:rsidRPr="00D94C00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</w:t>
            </w:r>
          </w:p>
        </w:tc>
        <w:tc>
          <w:tcPr>
            <w:tcW w:w="487" w:type="dxa"/>
          </w:tcPr>
          <w:p w14:paraId="64084094" w14:textId="77777777" w:rsidR="0094008B" w:rsidRPr="00B27FF5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7FF5">
              <w:rPr>
                <w:rFonts w:ascii="Times New Roman" w:hAnsi="Times New Roman" w:cs="Times New Roman"/>
                <w:sz w:val="18"/>
                <w:szCs w:val="18"/>
              </w:rPr>
              <w:t>250</w:t>
            </w:r>
          </w:p>
        </w:tc>
      </w:tr>
      <w:tr w:rsidR="0094008B" w14:paraId="3061EFF4" w14:textId="77777777" w:rsidTr="0094008B">
        <w:trPr>
          <w:trHeight w:val="20"/>
        </w:trPr>
        <w:tc>
          <w:tcPr>
            <w:tcW w:w="8755" w:type="dxa"/>
          </w:tcPr>
          <w:p w14:paraId="0DC11E8B" w14:textId="77777777" w:rsidR="0094008B" w:rsidRPr="001272B5" w:rsidRDefault="0094008B" w:rsidP="0094008B">
            <w:pPr>
              <w:pStyle w:val="NormalWeb"/>
              <w:spacing w:after="0"/>
              <w:ind w:left="567"/>
              <w:jc w:val="both"/>
              <w:rPr>
                <w:rFonts w:eastAsiaTheme="minorHAnsi"/>
                <w:b/>
                <w:bCs/>
                <w:sz w:val="20"/>
                <w:lang w:val="en-IN"/>
              </w:rPr>
            </w:pPr>
            <w:r w:rsidRPr="006B7A0C">
              <w:rPr>
                <w:rFonts w:eastAsiaTheme="minorHAnsi"/>
                <w:b/>
                <w:bCs/>
                <w:sz w:val="20"/>
                <w:lang w:val="en-IN"/>
              </w:rPr>
              <w:t>BENEFITS OF AR</w:t>
            </w:r>
            <w:r w:rsidRPr="00C679AF">
              <w:rPr>
                <w:bCs/>
                <w:sz w:val="20"/>
              </w:rPr>
              <w:t>..........</w:t>
            </w:r>
            <w:r>
              <w:rPr>
                <w:bCs/>
                <w:sz w:val="20"/>
              </w:rPr>
              <w:t>...............................................................................................</w:t>
            </w:r>
            <w:r w:rsidRPr="00C679AF">
              <w:rPr>
                <w:bCs/>
                <w:sz w:val="20"/>
              </w:rPr>
              <w:t>.</w:t>
            </w:r>
            <w:r>
              <w:rPr>
                <w:bCs/>
                <w:sz w:val="20"/>
              </w:rPr>
              <w:t>.</w:t>
            </w:r>
            <w:r w:rsidRPr="00C679AF">
              <w:rPr>
                <w:bCs/>
                <w:sz w:val="20"/>
              </w:rPr>
              <w:t>...........</w:t>
            </w:r>
            <w:r>
              <w:rPr>
                <w:bCs/>
                <w:sz w:val="20"/>
              </w:rPr>
              <w:t>........</w:t>
            </w:r>
          </w:p>
        </w:tc>
        <w:tc>
          <w:tcPr>
            <w:tcW w:w="487" w:type="dxa"/>
          </w:tcPr>
          <w:p w14:paraId="44BD61E9" w14:textId="77777777" w:rsidR="0094008B" w:rsidRPr="00B27FF5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7FF5">
              <w:rPr>
                <w:rFonts w:ascii="Times New Roman" w:hAnsi="Times New Roman" w:cs="Times New Roman"/>
                <w:sz w:val="18"/>
                <w:szCs w:val="18"/>
              </w:rPr>
              <w:t>250</w:t>
            </w:r>
          </w:p>
        </w:tc>
      </w:tr>
      <w:tr w:rsidR="0094008B" w14:paraId="5EB2D393" w14:textId="77777777" w:rsidTr="0094008B">
        <w:trPr>
          <w:trHeight w:val="20"/>
        </w:trPr>
        <w:tc>
          <w:tcPr>
            <w:tcW w:w="8755" w:type="dxa"/>
          </w:tcPr>
          <w:p w14:paraId="383F21FB" w14:textId="3D2AE508" w:rsidR="0094008B" w:rsidRPr="00CB7000" w:rsidRDefault="0094008B" w:rsidP="0094008B">
            <w:pPr>
              <w:pStyle w:val="NormalWeb"/>
              <w:spacing w:after="0"/>
              <w:ind w:left="567"/>
              <w:jc w:val="both"/>
              <w:rPr>
                <w:bCs/>
                <w:sz w:val="20"/>
              </w:rPr>
            </w:pPr>
            <w:r w:rsidRPr="00CB7000">
              <w:rPr>
                <w:rFonts w:eastAsiaTheme="minorHAnsi"/>
                <w:b/>
                <w:bCs/>
                <w:sz w:val="20"/>
                <w:lang w:val="en-IN"/>
              </w:rPr>
              <w:t>APPLICATIONS OF AR</w:t>
            </w:r>
            <w:r w:rsidRPr="00CB7000">
              <w:rPr>
                <w:bCs/>
                <w:sz w:val="20"/>
              </w:rPr>
              <w:t>..............................................................................................................</w:t>
            </w:r>
            <w:ins w:id="314" w:author="Dr. K. Anitha Kumari PSGCT" w:date="2023-01-05T14:53:00Z">
              <w:r w:rsidR="00C04C1D">
                <w:rPr>
                  <w:bCs/>
                  <w:sz w:val="20"/>
                </w:rPr>
                <w:t>.....</w:t>
              </w:r>
            </w:ins>
          </w:p>
        </w:tc>
        <w:tc>
          <w:tcPr>
            <w:tcW w:w="487" w:type="dxa"/>
          </w:tcPr>
          <w:p w14:paraId="690778D1" w14:textId="77777777" w:rsidR="0094008B" w:rsidRPr="00B87281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sz w:val="18"/>
                <w:szCs w:val="18"/>
                <w:lang w:val="en-IN"/>
              </w:rPr>
            </w:pPr>
            <w:r>
              <w:rPr>
                <w:rFonts w:eastAsiaTheme="minorHAnsi"/>
                <w:sz w:val="18"/>
                <w:szCs w:val="18"/>
                <w:lang w:val="en-IN"/>
              </w:rPr>
              <w:t>251</w:t>
            </w:r>
          </w:p>
        </w:tc>
      </w:tr>
      <w:tr w:rsidR="0094008B" w14:paraId="1B0E4937" w14:textId="77777777" w:rsidTr="0094008B">
        <w:trPr>
          <w:trHeight w:val="20"/>
        </w:trPr>
        <w:tc>
          <w:tcPr>
            <w:tcW w:w="8755" w:type="dxa"/>
          </w:tcPr>
          <w:p w14:paraId="0D6B8C97" w14:textId="77777777" w:rsidR="0094008B" w:rsidRPr="00CB7000" w:rsidRDefault="0094008B" w:rsidP="0094008B">
            <w:pPr>
              <w:pStyle w:val="NormalWeb"/>
              <w:spacing w:after="0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      </w:t>
            </w:r>
            <w:r w:rsidRPr="00CB7000">
              <w:rPr>
                <w:bCs/>
                <w:sz w:val="20"/>
              </w:rPr>
              <w:t xml:space="preserve">     Healthcare......................................................................................................................................</w:t>
            </w:r>
            <w:r>
              <w:rPr>
                <w:bCs/>
                <w:sz w:val="20"/>
              </w:rPr>
              <w:t>........</w:t>
            </w:r>
          </w:p>
        </w:tc>
        <w:tc>
          <w:tcPr>
            <w:tcW w:w="487" w:type="dxa"/>
          </w:tcPr>
          <w:p w14:paraId="71FD3CB1" w14:textId="77777777" w:rsidR="0094008B" w:rsidRPr="00EE43AF" w:rsidRDefault="0094008B" w:rsidP="0094008B">
            <w:pPr>
              <w:rPr>
                <w:rFonts w:ascii="Times New Roman" w:hAnsi="Times New Roman" w:cs="Times New Roman"/>
              </w:rPr>
            </w:pPr>
            <w:r w:rsidRPr="00EE43AF">
              <w:rPr>
                <w:rFonts w:ascii="Times New Roman" w:hAnsi="Times New Roman" w:cs="Times New Roman"/>
                <w:sz w:val="18"/>
                <w:szCs w:val="18"/>
              </w:rPr>
              <w:t>251</w:t>
            </w:r>
          </w:p>
        </w:tc>
      </w:tr>
      <w:tr w:rsidR="0094008B" w14:paraId="6F8C30DD" w14:textId="77777777" w:rsidTr="0094008B">
        <w:trPr>
          <w:trHeight w:val="20"/>
        </w:trPr>
        <w:tc>
          <w:tcPr>
            <w:tcW w:w="8755" w:type="dxa"/>
          </w:tcPr>
          <w:p w14:paraId="0E1B80A6" w14:textId="77777777" w:rsidR="0094008B" w:rsidRPr="00CB7000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CB7000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       </w:t>
            </w:r>
            <w:r w:rsidRPr="00CB7000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Military..........................................................................................................................................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</w:t>
            </w:r>
          </w:p>
        </w:tc>
        <w:tc>
          <w:tcPr>
            <w:tcW w:w="487" w:type="dxa"/>
          </w:tcPr>
          <w:p w14:paraId="50232696" w14:textId="77777777" w:rsidR="0094008B" w:rsidRPr="00EE43AF" w:rsidRDefault="0094008B" w:rsidP="00940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252</w:t>
            </w:r>
          </w:p>
        </w:tc>
      </w:tr>
      <w:tr w:rsidR="0094008B" w14:paraId="46A016AC" w14:textId="77777777" w:rsidTr="0094008B">
        <w:trPr>
          <w:trHeight w:val="20"/>
        </w:trPr>
        <w:tc>
          <w:tcPr>
            <w:tcW w:w="8755" w:type="dxa"/>
          </w:tcPr>
          <w:p w14:paraId="703B8F75" w14:textId="77777777" w:rsidR="0094008B" w:rsidRPr="00CB7000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         </w:t>
            </w:r>
            <w:r w:rsidRPr="00CB7000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  Entertainment and Games....................................................................................................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</w:t>
            </w:r>
          </w:p>
        </w:tc>
        <w:tc>
          <w:tcPr>
            <w:tcW w:w="487" w:type="dxa"/>
          </w:tcPr>
          <w:p w14:paraId="37FB8167" w14:textId="77777777" w:rsidR="0094008B" w:rsidRPr="00EE43AF" w:rsidRDefault="0094008B" w:rsidP="00940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</w:t>
            </w:r>
          </w:p>
        </w:tc>
      </w:tr>
      <w:tr w:rsidR="0094008B" w14:paraId="479660B7" w14:textId="77777777" w:rsidTr="0094008B">
        <w:trPr>
          <w:trHeight w:val="20"/>
        </w:trPr>
        <w:tc>
          <w:tcPr>
            <w:tcW w:w="8755" w:type="dxa"/>
          </w:tcPr>
          <w:p w14:paraId="06929E8D" w14:textId="77777777" w:rsidR="0094008B" w:rsidRPr="00CB7000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CB7000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           Education......................................................................................................................................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</w:t>
            </w:r>
            <w:r w:rsidRPr="00CB7000">
              <w:rPr>
                <w:b/>
              </w:rPr>
              <w:t xml:space="preserve"> </w:t>
            </w:r>
          </w:p>
        </w:tc>
        <w:tc>
          <w:tcPr>
            <w:tcW w:w="487" w:type="dxa"/>
          </w:tcPr>
          <w:p w14:paraId="41D94770" w14:textId="77777777" w:rsidR="0094008B" w:rsidRPr="00EE43AF" w:rsidRDefault="0094008B" w:rsidP="00940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256</w:t>
            </w:r>
          </w:p>
        </w:tc>
      </w:tr>
      <w:tr w:rsidR="0094008B" w14:paraId="27FA44B7" w14:textId="77777777" w:rsidTr="0094008B">
        <w:trPr>
          <w:trHeight w:val="20"/>
        </w:trPr>
        <w:tc>
          <w:tcPr>
            <w:tcW w:w="8755" w:type="dxa"/>
          </w:tcPr>
          <w:p w14:paraId="6F091BD4" w14:textId="77777777" w:rsidR="0094008B" w:rsidRPr="00CB7000" w:rsidRDefault="0094008B" w:rsidP="0094008B">
            <w:pPr>
              <w:ind w:left="567"/>
              <w:jc w:val="both"/>
              <w:rPr>
                <w:b/>
              </w:rPr>
            </w:pPr>
            <w:r w:rsidRPr="00CB7000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Industrial Maintenance...................................................................................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.......................................</w:t>
            </w:r>
          </w:p>
        </w:tc>
        <w:tc>
          <w:tcPr>
            <w:tcW w:w="487" w:type="dxa"/>
          </w:tcPr>
          <w:p w14:paraId="4B7D7B91" w14:textId="77777777" w:rsidR="0094008B" w:rsidRPr="00EE43AF" w:rsidRDefault="0094008B" w:rsidP="00940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257</w:t>
            </w:r>
          </w:p>
        </w:tc>
      </w:tr>
      <w:tr w:rsidR="0094008B" w14:paraId="2D60B06D" w14:textId="77777777" w:rsidTr="0094008B">
        <w:trPr>
          <w:trHeight w:val="20"/>
        </w:trPr>
        <w:tc>
          <w:tcPr>
            <w:tcW w:w="8755" w:type="dxa"/>
          </w:tcPr>
          <w:p w14:paraId="472AEE8E" w14:textId="77777777" w:rsidR="0094008B" w:rsidRPr="00CB7000" w:rsidRDefault="0094008B" w:rsidP="0094008B">
            <w:pPr>
              <w:ind w:left="567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CB7000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E-commerce and Retail..................................................................................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.......................................</w:t>
            </w:r>
          </w:p>
        </w:tc>
        <w:tc>
          <w:tcPr>
            <w:tcW w:w="487" w:type="dxa"/>
          </w:tcPr>
          <w:p w14:paraId="550EA1C4" w14:textId="77777777" w:rsidR="0094008B" w:rsidRPr="00EE43AF" w:rsidRDefault="0094008B" w:rsidP="00940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257</w:t>
            </w:r>
          </w:p>
        </w:tc>
      </w:tr>
      <w:tr w:rsidR="0094008B" w14:paraId="5EFEE2C1" w14:textId="77777777" w:rsidTr="0094008B">
        <w:trPr>
          <w:trHeight w:val="20"/>
        </w:trPr>
        <w:tc>
          <w:tcPr>
            <w:tcW w:w="8755" w:type="dxa"/>
          </w:tcPr>
          <w:p w14:paraId="715CFF5D" w14:textId="77777777" w:rsidR="0094008B" w:rsidRPr="00CB7000" w:rsidRDefault="0094008B" w:rsidP="0094008B">
            <w:pPr>
              <w:ind w:left="567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CB7000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Interior Design, Landscaping &amp; Urban Planning...........................................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.......................................</w:t>
            </w:r>
          </w:p>
        </w:tc>
        <w:tc>
          <w:tcPr>
            <w:tcW w:w="487" w:type="dxa"/>
          </w:tcPr>
          <w:p w14:paraId="17BD94B7" w14:textId="77777777" w:rsidR="0094008B" w:rsidRPr="00EE43AF" w:rsidRDefault="0094008B" w:rsidP="00940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258</w:t>
            </w:r>
          </w:p>
        </w:tc>
      </w:tr>
      <w:tr w:rsidR="0094008B" w14:paraId="7D691436" w14:textId="77777777" w:rsidTr="0094008B">
        <w:trPr>
          <w:trHeight w:val="20"/>
        </w:trPr>
        <w:tc>
          <w:tcPr>
            <w:tcW w:w="8755" w:type="dxa"/>
          </w:tcPr>
          <w:p w14:paraId="734E01BE" w14:textId="77777777" w:rsidR="0094008B" w:rsidRPr="00CB7000" w:rsidRDefault="0094008B" w:rsidP="0094008B">
            <w:pPr>
              <w:ind w:left="567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CB7000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Real Estate and Architecture..........................................................................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.......................................</w:t>
            </w:r>
          </w:p>
        </w:tc>
        <w:tc>
          <w:tcPr>
            <w:tcW w:w="487" w:type="dxa"/>
          </w:tcPr>
          <w:p w14:paraId="12A5CAFD" w14:textId="77777777" w:rsidR="0094008B" w:rsidRPr="00EE43AF" w:rsidRDefault="0094008B" w:rsidP="00940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258</w:t>
            </w:r>
          </w:p>
        </w:tc>
      </w:tr>
      <w:tr w:rsidR="0094008B" w14:paraId="0837A8E8" w14:textId="77777777" w:rsidTr="0094008B">
        <w:trPr>
          <w:trHeight w:val="20"/>
        </w:trPr>
        <w:tc>
          <w:tcPr>
            <w:tcW w:w="8755" w:type="dxa"/>
          </w:tcPr>
          <w:p w14:paraId="433966AF" w14:textId="77777777" w:rsidR="0094008B" w:rsidRPr="00391E79" w:rsidRDefault="0094008B" w:rsidP="0094008B">
            <w:pPr>
              <w:ind w:left="567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391E79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Tourism and Travel........................................................................................................................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</w:t>
            </w:r>
          </w:p>
        </w:tc>
        <w:tc>
          <w:tcPr>
            <w:tcW w:w="487" w:type="dxa"/>
          </w:tcPr>
          <w:p w14:paraId="0C252636" w14:textId="77777777" w:rsidR="0094008B" w:rsidRPr="00B87281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sz w:val="18"/>
                <w:szCs w:val="18"/>
                <w:lang w:val="en-IN"/>
              </w:rPr>
            </w:pPr>
            <w:r>
              <w:rPr>
                <w:rFonts w:eastAsiaTheme="minorHAnsi"/>
                <w:sz w:val="18"/>
                <w:szCs w:val="18"/>
                <w:lang w:val="en-IN"/>
              </w:rPr>
              <w:t>259</w:t>
            </w:r>
          </w:p>
        </w:tc>
      </w:tr>
      <w:tr w:rsidR="0094008B" w14:paraId="758C13DA" w14:textId="77777777" w:rsidTr="0094008B">
        <w:trPr>
          <w:trHeight w:val="20"/>
        </w:trPr>
        <w:tc>
          <w:tcPr>
            <w:tcW w:w="8755" w:type="dxa"/>
          </w:tcPr>
          <w:p w14:paraId="5A57841A" w14:textId="77777777" w:rsidR="0094008B" w:rsidRPr="00391E79" w:rsidRDefault="0094008B" w:rsidP="0094008B">
            <w:pPr>
              <w:ind w:left="567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391E79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Communication and Collaboration..........................................................................................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</w:t>
            </w:r>
          </w:p>
        </w:tc>
        <w:tc>
          <w:tcPr>
            <w:tcW w:w="487" w:type="dxa"/>
          </w:tcPr>
          <w:p w14:paraId="6A73BFA5" w14:textId="77777777" w:rsidR="0094008B" w:rsidRPr="00B87281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sz w:val="18"/>
                <w:szCs w:val="18"/>
                <w:lang w:val="en-IN"/>
              </w:rPr>
            </w:pPr>
            <w:r>
              <w:rPr>
                <w:rFonts w:eastAsiaTheme="minorHAnsi"/>
                <w:sz w:val="18"/>
                <w:szCs w:val="18"/>
                <w:lang w:val="en-IN"/>
              </w:rPr>
              <w:t>259</w:t>
            </w:r>
          </w:p>
        </w:tc>
      </w:tr>
      <w:tr w:rsidR="0094008B" w14:paraId="413C9BEC" w14:textId="77777777" w:rsidTr="0094008B">
        <w:trPr>
          <w:trHeight w:val="20"/>
        </w:trPr>
        <w:tc>
          <w:tcPr>
            <w:tcW w:w="8755" w:type="dxa"/>
          </w:tcPr>
          <w:p w14:paraId="19E27627" w14:textId="77777777" w:rsidR="0094008B" w:rsidRPr="00391E79" w:rsidRDefault="0094008B" w:rsidP="0094008B">
            <w:pPr>
              <w:ind w:left="567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391E79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Manufacturing and Occupational Safety...................................................................................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</w:t>
            </w:r>
          </w:p>
        </w:tc>
        <w:tc>
          <w:tcPr>
            <w:tcW w:w="487" w:type="dxa"/>
          </w:tcPr>
          <w:p w14:paraId="1FDB75A2" w14:textId="77777777" w:rsidR="0094008B" w:rsidRPr="00B87281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sz w:val="18"/>
                <w:szCs w:val="18"/>
                <w:lang w:val="en-IN"/>
              </w:rPr>
            </w:pPr>
            <w:r>
              <w:rPr>
                <w:rFonts w:eastAsiaTheme="minorHAnsi"/>
                <w:sz w:val="18"/>
                <w:szCs w:val="18"/>
                <w:lang w:val="en-IN"/>
              </w:rPr>
              <w:t>260</w:t>
            </w:r>
          </w:p>
        </w:tc>
      </w:tr>
      <w:tr w:rsidR="0094008B" w14:paraId="0D9D8C73" w14:textId="77777777" w:rsidTr="0094008B">
        <w:trPr>
          <w:trHeight w:val="20"/>
        </w:trPr>
        <w:tc>
          <w:tcPr>
            <w:tcW w:w="8755" w:type="dxa"/>
          </w:tcPr>
          <w:p w14:paraId="4D367EEE" w14:textId="77777777" w:rsidR="0094008B" w:rsidRPr="00391E79" w:rsidRDefault="0094008B" w:rsidP="0094008B">
            <w:pPr>
              <w:ind w:left="567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391E79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Advertising &amp; Marketing...........................................................................................................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</w:t>
            </w:r>
          </w:p>
        </w:tc>
        <w:tc>
          <w:tcPr>
            <w:tcW w:w="487" w:type="dxa"/>
          </w:tcPr>
          <w:p w14:paraId="3EB05444" w14:textId="77777777" w:rsidR="0094008B" w:rsidRPr="00B87281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sz w:val="18"/>
                <w:szCs w:val="18"/>
                <w:lang w:val="en-IN"/>
              </w:rPr>
            </w:pPr>
            <w:r>
              <w:rPr>
                <w:rFonts w:eastAsiaTheme="minorHAnsi"/>
                <w:sz w:val="18"/>
                <w:szCs w:val="18"/>
                <w:lang w:val="en-IN"/>
              </w:rPr>
              <w:t>260</w:t>
            </w:r>
          </w:p>
        </w:tc>
      </w:tr>
      <w:tr w:rsidR="0094008B" w14:paraId="55D5D6B6" w14:textId="77777777" w:rsidTr="0094008B">
        <w:trPr>
          <w:trHeight w:val="20"/>
        </w:trPr>
        <w:tc>
          <w:tcPr>
            <w:tcW w:w="8755" w:type="dxa"/>
          </w:tcPr>
          <w:p w14:paraId="7021BFC9" w14:textId="77777777" w:rsidR="0094008B" w:rsidRPr="00391E79" w:rsidRDefault="0094008B" w:rsidP="0094008B">
            <w:pPr>
              <w:ind w:left="567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391E79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Sports and Entertainment...........................................................................................................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</w:t>
            </w:r>
          </w:p>
        </w:tc>
        <w:tc>
          <w:tcPr>
            <w:tcW w:w="487" w:type="dxa"/>
          </w:tcPr>
          <w:p w14:paraId="59C78212" w14:textId="77777777" w:rsidR="0094008B" w:rsidRPr="00347059" w:rsidRDefault="0094008B" w:rsidP="00940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261</w:t>
            </w:r>
          </w:p>
        </w:tc>
      </w:tr>
      <w:tr w:rsidR="0094008B" w14:paraId="63452FB2" w14:textId="77777777" w:rsidTr="0094008B">
        <w:trPr>
          <w:trHeight w:val="20"/>
        </w:trPr>
        <w:tc>
          <w:tcPr>
            <w:tcW w:w="8755" w:type="dxa"/>
          </w:tcPr>
          <w:p w14:paraId="079AECB9" w14:textId="77777777" w:rsidR="0094008B" w:rsidRPr="00391E79" w:rsidRDefault="0094008B" w:rsidP="0094008B">
            <w:pPr>
              <w:ind w:left="567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391E79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Arts.............................................................................................................................................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</w:t>
            </w:r>
          </w:p>
        </w:tc>
        <w:tc>
          <w:tcPr>
            <w:tcW w:w="487" w:type="dxa"/>
          </w:tcPr>
          <w:p w14:paraId="5D781832" w14:textId="77777777" w:rsidR="0094008B" w:rsidRPr="00347059" w:rsidRDefault="0094008B" w:rsidP="00940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261</w:t>
            </w:r>
          </w:p>
        </w:tc>
      </w:tr>
      <w:tr w:rsidR="0094008B" w14:paraId="6AF2D963" w14:textId="77777777" w:rsidTr="0094008B">
        <w:trPr>
          <w:trHeight w:val="20"/>
        </w:trPr>
        <w:tc>
          <w:tcPr>
            <w:tcW w:w="8755" w:type="dxa"/>
          </w:tcPr>
          <w:p w14:paraId="7043B154" w14:textId="77777777" w:rsidR="0094008B" w:rsidRPr="00391E79" w:rsidRDefault="0094008B" w:rsidP="0094008B">
            <w:pPr>
              <w:ind w:left="567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391E79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Used at Gatwick Airport..........................................................................................................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</w:t>
            </w:r>
          </w:p>
        </w:tc>
        <w:tc>
          <w:tcPr>
            <w:tcW w:w="487" w:type="dxa"/>
          </w:tcPr>
          <w:p w14:paraId="6FF6D268" w14:textId="77777777" w:rsidR="0094008B" w:rsidRPr="00347059" w:rsidRDefault="0094008B" w:rsidP="00940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261</w:t>
            </w:r>
          </w:p>
        </w:tc>
      </w:tr>
      <w:tr w:rsidR="0094008B" w14:paraId="64AA3370" w14:textId="77777777" w:rsidTr="0094008B">
        <w:trPr>
          <w:trHeight w:val="20"/>
        </w:trPr>
        <w:tc>
          <w:tcPr>
            <w:tcW w:w="8755" w:type="dxa"/>
          </w:tcPr>
          <w:p w14:paraId="018AA3AE" w14:textId="77777777" w:rsidR="0094008B" w:rsidRPr="00391E79" w:rsidRDefault="0094008B" w:rsidP="0094008B">
            <w:pPr>
              <w:pStyle w:val="NormalWeb"/>
              <w:spacing w:after="0"/>
              <w:ind w:left="567"/>
              <w:jc w:val="both"/>
              <w:rPr>
                <w:bCs/>
                <w:sz w:val="20"/>
              </w:rPr>
            </w:pPr>
            <w:r>
              <w:rPr>
                <w:rFonts w:eastAsiaTheme="minorHAnsi"/>
                <w:b/>
                <w:bCs/>
                <w:sz w:val="20"/>
                <w:lang w:val="en-IN"/>
              </w:rPr>
              <w:t xml:space="preserve"> </w:t>
            </w:r>
            <w:r w:rsidRPr="00391E79">
              <w:rPr>
                <w:rFonts w:eastAsiaTheme="minorHAnsi"/>
                <w:b/>
                <w:bCs/>
                <w:sz w:val="20"/>
                <w:lang w:val="en-IN"/>
              </w:rPr>
              <w:t>INTEGRATION OF CSP AND AR</w:t>
            </w:r>
            <w:r w:rsidRPr="00391E79">
              <w:rPr>
                <w:bCs/>
                <w:sz w:val="20"/>
              </w:rPr>
              <w:t>......................................................................................</w:t>
            </w:r>
            <w:r>
              <w:rPr>
                <w:bCs/>
                <w:sz w:val="20"/>
              </w:rPr>
              <w:t>...........</w:t>
            </w:r>
          </w:p>
        </w:tc>
        <w:tc>
          <w:tcPr>
            <w:tcW w:w="487" w:type="dxa"/>
          </w:tcPr>
          <w:p w14:paraId="3EB5EF4D" w14:textId="77777777" w:rsidR="0094008B" w:rsidRPr="00347059" w:rsidRDefault="0094008B" w:rsidP="00940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262</w:t>
            </w:r>
          </w:p>
        </w:tc>
      </w:tr>
      <w:tr w:rsidR="0094008B" w14:paraId="096DFDE3" w14:textId="77777777" w:rsidTr="0094008B">
        <w:trPr>
          <w:trHeight w:val="20"/>
        </w:trPr>
        <w:tc>
          <w:tcPr>
            <w:tcW w:w="8755" w:type="dxa"/>
          </w:tcPr>
          <w:p w14:paraId="70844C84" w14:textId="77777777" w:rsidR="0094008B" w:rsidRPr="00391E79" w:rsidRDefault="0094008B" w:rsidP="0094008B">
            <w:pPr>
              <w:pStyle w:val="NormalWeb"/>
              <w:spacing w:after="0"/>
              <w:ind w:left="567"/>
              <w:jc w:val="both"/>
              <w:rPr>
                <w:bCs/>
                <w:sz w:val="20"/>
              </w:rPr>
            </w:pPr>
            <w:r w:rsidRPr="00391E79">
              <w:rPr>
                <w:rFonts w:eastAsiaTheme="minorHAnsi"/>
                <w:b/>
                <w:bCs/>
                <w:sz w:val="20"/>
                <w:lang w:val="en-IN"/>
              </w:rPr>
              <w:t>CONCLUSION AND SUMMARY</w:t>
            </w:r>
            <w:r w:rsidRPr="00391E79">
              <w:rPr>
                <w:bCs/>
                <w:sz w:val="20"/>
              </w:rPr>
              <w:t>........................................................................................</w:t>
            </w:r>
            <w:r>
              <w:rPr>
                <w:bCs/>
                <w:sz w:val="20"/>
              </w:rPr>
              <w:t>............</w:t>
            </w:r>
          </w:p>
        </w:tc>
        <w:tc>
          <w:tcPr>
            <w:tcW w:w="487" w:type="dxa"/>
          </w:tcPr>
          <w:p w14:paraId="1E785552" w14:textId="77777777" w:rsidR="0094008B" w:rsidRPr="00347059" w:rsidRDefault="0094008B" w:rsidP="00940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264</w:t>
            </w:r>
          </w:p>
        </w:tc>
      </w:tr>
      <w:tr w:rsidR="0094008B" w14:paraId="2CCFE87F" w14:textId="77777777" w:rsidTr="0094008B">
        <w:trPr>
          <w:trHeight w:val="20"/>
        </w:trPr>
        <w:tc>
          <w:tcPr>
            <w:tcW w:w="8755" w:type="dxa"/>
          </w:tcPr>
          <w:p w14:paraId="778BD705" w14:textId="77777777" w:rsidR="0094008B" w:rsidRDefault="0094008B" w:rsidP="0094008B">
            <w:pPr>
              <w:pStyle w:val="NormalWeb"/>
              <w:spacing w:after="0"/>
              <w:ind w:left="567"/>
              <w:jc w:val="both"/>
              <w:rPr>
                <w:bCs/>
                <w:sz w:val="20"/>
              </w:rPr>
            </w:pPr>
            <w:r w:rsidRPr="00391E79">
              <w:rPr>
                <w:rFonts w:eastAsiaTheme="minorHAnsi"/>
                <w:b/>
                <w:bCs/>
                <w:sz w:val="20"/>
                <w:lang w:val="en-IN"/>
              </w:rPr>
              <w:t>REFERENCES</w:t>
            </w:r>
            <w:r w:rsidRPr="00391E79">
              <w:rPr>
                <w:bCs/>
                <w:sz w:val="20"/>
              </w:rPr>
              <w:t>..........................................................................................................................</w:t>
            </w:r>
            <w:r>
              <w:rPr>
                <w:bCs/>
                <w:sz w:val="20"/>
              </w:rPr>
              <w:t>..........</w:t>
            </w:r>
          </w:p>
          <w:p w14:paraId="5BB1B1CC" w14:textId="59DC67ED" w:rsidR="0094008B" w:rsidRPr="00391E79" w:rsidRDefault="0094008B" w:rsidP="0094008B">
            <w:pPr>
              <w:pStyle w:val="NormalWeb"/>
              <w:spacing w:after="0"/>
              <w:ind w:left="567"/>
              <w:jc w:val="both"/>
              <w:rPr>
                <w:bCs/>
                <w:sz w:val="20"/>
              </w:rPr>
            </w:pPr>
          </w:p>
        </w:tc>
        <w:tc>
          <w:tcPr>
            <w:tcW w:w="487" w:type="dxa"/>
          </w:tcPr>
          <w:p w14:paraId="4AFED220" w14:textId="77777777" w:rsidR="0094008B" w:rsidRPr="00347059" w:rsidRDefault="0094008B" w:rsidP="00940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</w:tc>
      </w:tr>
      <w:tr w:rsidR="0094008B" w14:paraId="4961729C" w14:textId="77777777" w:rsidTr="0094008B">
        <w:trPr>
          <w:trHeight w:val="20"/>
        </w:trPr>
        <w:tc>
          <w:tcPr>
            <w:tcW w:w="8755" w:type="dxa"/>
          </w:tcPr>
          <w:p w14:paraId="3F1725EE" w14:textId="4F53FAE6" w:rsidR="0094008B" w:rsidRPr="00175A33" w:rsidRDefault="0094008B" w:rsidP="0094008B">
            <w:pPr>
              <w:pStyle w:val="NormalWeb"/>
              <w:spacing w:before="0" w:beforeAutospacing="0" w:after="0" w:afterAutospacing="0"/>
              <w:jc w:val="both"/>
              <w:rPr>
                <w:bCs/>
                <w:sz w:val="20"/>
              </w:rPr>
            </w:pPr>
            <w:r>
              <w:rPr>
                <w:rFonts w:eastAsiaTheme="minorHAnsi"/>
                <w:b/>
                <w:bCs/>
                <w:sz w:val="20"/>
                <w:lang w:val="en-IN"/>
              </w:rPr>
              <w:t>CHAPTER 11</w:t>
            </w:r>
            <w:r w:rsidRPr="00150D7F">
              <w:rPr>
                <w:rFonts w:eastAsiaTheme="minorHAnsi"/>
                <w:b/>
                <w:bCs/>
                <w:sz w:val="20"/>
                <w:lang w:val="en-IN"/>
              </w:rPr>
              <w:t xml:space="preserve"> </w:t>
            </w:r>
            <w:r w:rsidRPr="00342B85">
              <w:rPr>
                <w:rFonts w:eastAsiaTheme="minorHAnsi"/>
                <w:b/>
                <w:bCs/>
                <w:sz w:val="20"/>
                <w:lang w:val="en-IN"/>
              </w:rPr>
              <w:t>A COMPREHENSIVE STUDY ON NETWORK AND COMPUTER FORENSIC FRAMEWORK</w:t>
            </w:r>
            <w:r>
              <w:rPr>
                <w:bCs/>
                <w:sz w:val="20"/>
              </w:rPr>
              <w:t>…</w:t>
            </w:r>
            <w:r w:rsidRPr="00132F4E">
              <w:rPr>
                <w:bCs/>
                <w:sz w:val="20"/>
              </w:rPr>
              <w:t>............</w:t>
            </w:r>
            <w:r>
              <w:rPr>
                <w:bCs/>
                <w:sz w:val="20"/>
              </w:rPr>
              <w:t>...............</w:t>
            </w:r>
            <w:r w:rsidRPr="00132F4E">
              <w:rPr>
                <w:bCs/>
                <w:sz w:val="20"/>
              </w:rPr>
              <w:t>...</w:t>
            </w:r>
            <w:r>
              <w:rPr>
                <w:bCs/>
                <w:sz w:val="20"/>
              </w:rPr>
              <w:t>..........................................................................................</w:t>
            </w:r>
            <w:r w:rsidRPr="00132F4E">
              <w:rPr>
                <w:bCs/>
                <w:sz w:val="20"/>
              </w:rPr>
              <w:t>.</w:t>
            </w:r>
            <w:r w:rsidRPr="00C679AF">
              <w:rPr>
                <w:bCs/>
                <w:sz w:val="20"/>
              </w:rPr>
              <w:t>.</w:t>
            </w:r>
            <w:r>
              <w:rPr>
                <w:bCs/>
                <w:sz w:val="20"/>
              </w:rPr>
              <w:t>....</w:t>
            </w:r>
            <w:r w:rsidRPr="00C679AF">
              <w:rPr>
                <w:bCs/>
                <w:sz w:val="20"/>
              </w:rPr>
              <w:t>..</w:t>
            </w:r>
            <w:r>
              <w:rPr>
                <w:bCs/>
                <w:sz w:val="20"/>
              </w:rPr>
              <w:t>.</w:t>
            </w:r>
            <w:r w:rsidRPr="00C679AF">
              <w:rPr>
                <w:bCs/>
                <w:sz w:val="20"/>
              </w:rPr>
              <w:t>.</w:t>
            </w:r>
            <w:r>
              <w:rPr>
                <w:bCs/>
                <w:sz w:val="20"/>
              </w:rPr>
              <w:t>.........</w:t>
            </w:r>
          </w:p>
        </w:tc>
        <w:tc>
          <w:tcPr>
            <w:tcW w:w="487" w:type="dxa"/>
          </w:tcPr>
          <w:p w14:paraId="7616F479" w14:textId="77777777" w:rsidR="0094008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9ADBE11" w14:textId="77777777" w:rsidR="0094008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267</w:t>
            </w:r>
          </w:p>
        </w:tc>
      </w:tr>
      <w:tr w:rsidR="0094008B" w14:paraId="662CBDBF" w14:textId="77777777" w:rsidTr="0094008B">
        <w:trPr>
          <w:trHeight w:val="20"/>
        </w:trPr>
        <w:tc>
          <w:tcPr>
            <w:tcW w:w="8755" w:type="dxa"/>
          </w:tcPr>
          <w:p w14:paraId="6A51DCDA" w14:textId="16660DDA" w:rsidR="0094008B" w:rsidRPr="00560A62" w:rsidRDefault="0094008B" w:rsidP="0094008B">
            <w:pPr>
              <w:pStyle w:val="NormalWeb"/>
              <w:spacing w:before="0" w:beforeAutospacing="0" w:after="0" w:afterAutospacing="0"/>
              <w:ind w:left="567"/>
              <w:jc w:val="both"/>
              <w:rPr>
                <w:rFonts w:eastAsiaTheme="minorHAnsi"/>
                <w:i/>
                <w:iCs/>
                <w:sz w:val="20"/>
                <w:lang w:val="en-IN"/>
              </w:rPr>
            </w:pPr>
            <w:r>
              <w:rPr>
                <w:rFonts w:eastAsiaTheme="minorHAnsi"/>
                <w:i/>
                <w:iCs/>
                <w:sz w:val="20"/>
                <w:lang w:val="en-IN"/>
              </w:rPr>
              <w:t xml:space="preserve"> </w:t>
            </w:r>
            <w:r w:rsidRPr="00560A62">
              <w:rPr>
                <w:rFonts w:eastAsiaTheme="minorHAnsi"/>
                <w:i/>
                <w:iCs/>
                <w:sz w:val="20"/>
                <w:lang w:val="en-IN"/>
              </w:rPr>
              <w:t xml:space="preserve">Vaghela </w:t>
            </w:r>
            <w:proofErr w:type="spellStart"/>
            <w:r w:rsidRPr="00560A62">
              <w:rPr>
                <w:rFonts w:eastAsiaTheme="minorHAnsi"/>
                <w:i/>
                <w:iCs/>
                <w:sz w:val="20"/>
                <w:lang w:val="en-IN"/>
              </w:rPr>
              <w:t>Rajdipsinh</w:t>
            </w:r>
            <w:proofErr w:type="spellEnd"/>
            <w:r w:rsidRPr="00560A62">
              <w:rPr>
                <w:rFonts w:eastAsiaTheme="minorHAnsi"/>
                <w:i/>
                <w:iCs/>
                <w:sz w:val="20"/>
                <w:lang w:val="en-IN"/>
              </w:rPr>
              <w:t xml:space="preserve"> </w:t>
            </w:r>
            <w:proofErr w:type="spellStart"/>
            <w:r w:rsidRPr="00560A62">
              <w:rPr>
                <w:rFonts w:eastAsiaTheme="minorHAnsi"/>
                <w:i/>
                <w:iCs/>
                <w:sz w:val="20"/>
                <w:lang w:val="en-IN"/>
              </w:rPr>
              <w:t>Dhirubhai</w:t>
            </w:r>
            <w:proofErr w:type="spellEnd"/>
            <w:r w:rsidRPr="00560A62">
              <w:rPr>
                <w:rFonts w:eastAsiaTheme="minorHAnsi"/>
                <w:i/>
                <w:iCs/>
                <w:sz w:val="20"/>
                <w:lang w:val="en-IN"/>
              </w:rPr>
              <w:t xml:space="preserve">,  </w:t>
            </w:r>
            <w:proofErr w:type="spellStart"/>
            <w:r w:rsidRPr="00560A62">
              <w:rPr>
                <w:rFonts w:eastAsiaTheme="minorHAnsi"/>
                <w:i/>
                <w:iCs/>
                <w:sz w:val="20"/>
                <w:lang w:val="en-IN"/>
              </w:rPr>
              <w:t>Avinash</w:t>
            </w:r>
            <w:proofErr w:type="spellEnd"/>
            <w:r w:rsidRPr="00560A62">
              <w:rPr>
                <w:rFonts w:eastAsiaTheme="minorHAnsi"/>
                <w:i/>
                <w:iCs/>
                <w:sz w:val="20"/>
                <w:lang w:val="en-IN"/>
              </w:rPr>
              <w:t xml:space="preserve"> Sharma, </w:t>
            </w:r>
            <w:proofErr w:type="spellStart"/>
            <w:r w:rsidRPr="00560A62">
              <w:rPr>
                <w:rFonts w:eastAsiaTheme="minorHAnsi"/>
                <w:i/>
                <w:iCs/>
                <w:sz w:val="20"/>
                <w:lang w:val="en-IN"/>
              </w:rPr>
              <w:t>Dankan</w:t>
            </w:r>
            <w:proofErr w:type="spellEnd"/>
            <w:r w:rsidRPr="00560A62">
              <w:rPr>
                <w:rFonts w:eastAsiaTheme="minorHAnsi"/>
                <w:i/>
                <w:iCs/>
                <w:sz w:val="20"/>
                <w:lang w:val="en-IN"/>
              </w:rPr>
              <w:t xml:space="preserve"> Gowda V, Mayuri Kundu, </w:t>
            </w:r>
            <w:proofErr w:type="spellStart"/>
            <w:r w:rsidRPr="00560A62">
              <w:rPr>
                <w:rFonts w:eastAsiaTheme="minorHAnsi"/>
                <w:i/>
                <w:iCs/>
                <w:sz w:val="20"/>
                <w:lang w:val="en-IN"/>
              </w:rPr>
              <w:t>Arudra</w:t>
            </w:r>
            <w:proofErr w:type="spellEnd"/>
            <w:r w:rsidRPr="00560A62">
              <w:rPr>
                <w:rFonts w:eastAsiaTheme="minorHAnsi"/>
                <w:i/>
                <w:iCs/>
                <w:sz w:val="20"/>
                <w:lang w:val="en-IN"/>
              </w:rPr>
              <w:t xml:space="preserve"> </w:t>
            </w:r>
            <w:proofErr w:type="spellStart"/>
            <w:r w:rsidRPr="00560A62">
              <w:rPr>
                <w:rFonts w:eastAsiaTheme="minorHAnsi"/>
                <w:i/>
                <w:iCs/>
                <w:sz w:val="20"/>
                <w:lang w:val="en-IN"/>
              </w:rPr>
              <w:t>Annepu</w:t>
            </w:r>
            <w:proofErr w:type="spellEnd"/>
          </w:p>
          <w:p w14:paraId="2AC44E27" w14:textId="5D78473D" w:rsidR="0094008B" w:rsidRDefault="0094008B" w:rsidP="0094008B">
            <w:pPr>
              <w:pStyle w:val="NormalWeb"/>
              <w:spacing w:before="0" w:beforeAutospacing="0" w:after="0" w:afterAutospacing="0"/>
              <w:jc w:val="both"/>
              <w:rPr>
                <w:rFonts w:eastAsiaTheme="minorHAnsi"/>
                <w:b/>
                <w:bCs/>
                <w:sz w:val="20"/>
                <w:lang w:val="en-IN"/>
              </w:rPr>
            </w:pPr>
          </w:p>
        </w:tc>
        <w:tc>
          <w:tcPr>
            <w:tcW w:w="487" w:type="dxa"/>
          </w:tcPr>
          <w:p w14:paraId="47F6E7F0" w14:textId="77777777" w:rsidR="0094008B" w:rsidRDefault="0094008B" w:rsidP="009400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4008B" w14:paraId="3AFF0986" w14:textId="77777777" w:rsidTr="0094008B">
        <w:trPr>
          <w:trHeight w:val="20"/>
        </w:trPr>
        <w:tc>
          <w:tcPr>
            <w:tcW w:w="8755" w:type="dxa"/>
          </w:tcPr>
          <w:p w14:paraId="3A769BBF" w14:textId="77777777" w:rsidR="0094008B" w:rsidRPr="002337F3" w:rsidRDefault="0094008B" w:rsidP="0094008B">
            <w:pPr>
              <w:pStyle w:val="NormalWeb"/>
              <w:spacing w:after="0"/>
              <w:jc w:val="both"/>
              <w:rPr>
                <w:bCs/>
                <w:sz w:val="20"/>
              </w:rPr>
            </w:pPr>
            <w:r w:rsidRPr="002337F3">
              <w:rPr>
                <w:rFonts w:eastAsiaTheme="minorHAnsi"/>
                <w:b/>
                <w:bCs/>
                <w:sz w:val="20"/>
                <w:lang w:val="en-IN"/>
              </w:rPr>
              <w:t xml:space="preserve">        </w:t>
            </w:r>
            <w:r>
              <w:rPr>
                <w:rFonts w:eastAsiaTheme="minorHAnsi"/>
                <w:b/>
                <w:bCs/>
                <w:sz w:val="20"/>
                <w:lang w:val="en-IN"/>
              </w:rPr>
              <w:t xml:space="preserve">  </w:t>
            </w:r>
            <w:r w:rsidRPr="002337F3">
              <w:rPr>
                <w:rFonts w:eastAsiaTheme="minorHAnsi"/>
                <w:b/>
                <w:bCs/>
                <w:sz w:val="20"/>
                <w:lang w:val="en-IN"/>
              </w:rPr>
              <w:t xml:space="preserve">  INTRODUCTION</w:t>
            </w:r>
            <w:r w:rsidRPr="002337F3">
              <w:rPr>
                <w:bCs/>
                <w:sz w:val="20"/>
              </w:rPr>
              <w:t>.......................................................................................................................</w:t>
            </w:r>
            <w:r>
              <w:rPr>
                <w:bCs/>
                <w:sz w:val="20"/>
              </w:rPr>
              <w:t>.......</w:t>
            </w:r>
          </w:p>
        </w:tc>
        <w:tc>
          <w:tcPr>
            <w:tcW w:w="487" w:type="dxa"/>
          </w:tcPr>
          <w:p w14:paraId="7341B664" w14:textId="77777777" w:rsidR="0094008B" w:rsidRPr="00B87281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sz w:val="18"/>
                <w:szCs w:val="18"/>
                <w:lang w:val="en-IN"/>
              </w:rPr>
            </w:pPr>
            <w:r>
              <w:rPr>
                <w:rFonts w:eastAsiaTheme="minorHAnsi"/>
                <w:sz w:val="18"/>
                <w:szCs w:val="18"/>
                <w:lang w:val="en-IN"/>
              </w:rPr>
              <w:t>267</w:t>
            </w:r>
          </w:p>
        </w:tc>
      </w:tr>
      <w:tr w:rsidR="0094008B" w14:paraId="1B4FE23B" w14:textId="77777777" w:rsidTr="0094008B">
        <w:trPr>
          <w:trHeight w:val="20"/>
        </w:trPr>
        <w:tc>
          <w:tcPr>
            <w:tcW w:w="8755" w:type="dxa"/>
          </w:tcPr>
          <w:p w14:paraId="651D226F" w14:textId="77777777" w:rsidR="0094008B" w:rsidRPr="002337F3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2337F3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lastRenderedPageBreak/>
              <w:t xml:space="preserve">           Network Forensics.........................................................................................................................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</w:t>
            </w:r>
          </w:p>
        </w:tc>
        <w:tc>
          <w:tcPr>
            <w:tcW w:w="487" w:type="dxa"/>
          </w:tcPr>
          <w:p w14:paraId="29BEE47A" w14:textId="77777777" w:rsidR="0094008B" w:rsidRPr="00B87281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sz w:val="18"/>
                <w:szCs w:val="18"/>
                <w:lang w:val="en-IN"/>
              </w:rPr>
            </w:pPr>
            <w:r>
              <w:rPr>
                <w:rFonts w:eastAsiaTheme="minorHAnsi"/>
                <w:sz w:val="18"/>
                <w:szCs w:val="18"/>
                <w:lang w:val="en-IN"/>
              </w:rPr>
              <w:t>267</w:t>
            </w:r>
          </w:p>
        </w:tc>
      </w:tr>
      <w:tr w:rsidR="0094008B" w14:paraId="398CBC77" w14:textId="77777777" w:rsidTr="0094008B">
        <w:trPr>
          <w:trHeight w:val="20"/>
        </w:trPr>
        <w:tc>
          <w:tcPr>
            <w:tcW w:w="8755" w:type="dxa"/>
          </w:tcPr>
          <w:p w14:paraId="62A6B6F7" w14:textId="77777777" w:rsidR="0094008B" w:rsidRPr="002337F3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2337F3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          Web Forensics..............................................................................................................................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</w:t>
            </w:r>
          </w:p>
        </w:tc>
        <w:tc>
          <w:tcPr>
            <w:tcW w:w="487" w:type="dxa"/>
          </w:tcPr>
          <w:p w14:paraId="30C61126" w14:textId="77777777" w:rsidR="0094008B" w:rsidRPr="001F3EAA" w:rsidRDefault="0094008B" w:rsidP="00940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268</w:t>
            </w:r>
          </w:p>
        </w:tc>
      </w:tr>
      <w:tr w:rsidR="0094008B" w14:paraId="7A60B929" w14:textId="77777777" w:rsidTr="0094008B">
        <w:trPr>
          <w:trHeight w:val="20"/>
        </w:trPr>
        <w:tc>
          <w:tcPr>
            <w:tcW w:w="8755" w:type="dxa"/>
          </w:tcPr>
          <w:p w14:paraId="6726FD04" w14:textId="77777777" w:rsidR="0094008B" w:rsidRPr="002337F3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2337F3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           E-mail Forensics...........................................................................................................................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</w:t>
            </w:r>
          </w:p>
        </w:tc>
        <w:tc>
          <w:tcPr>
            <w:tcW w:w="487" w:type="dxa"/>
          </w:tcPr>
          <w:p w14:paraId="5DC56FD9" w14:textId="77777777" w:rsidR="0094008B" w:rsidRPr="001F3EAA" w:rsidRDefault="0094008B" w:rsidP="00940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269</w:t>
            </w:r>
          </w:p>
        </w:tc>
      </w:tr>
      <w:tr w:rsidR="0094008B" w14:paraId="0F78280E" w14:textId="77777777" w:rsidTr="0094008B">
        <w:trPr>
          <w:trHeight w:val="20"/>
        </w:trPr>
        <w:tc>
          <w:tcPr>
            <w:tcW w:w="8755" w:type="dxa"/>
          </w:tcPr>
          <w:p w14:paraId="6BAC5839" w14:textId="77777777" w:rsidR="0094008B" w:rsidRPr="002337F3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2337F3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           Enterprise Forensics.......................................................................................................................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</w:t>
            </w:r>
          </w:p>
        </w:tc>
        <w:tc>
          <w:tcPr>
            <w:tcW w:w="487" w:type="dxa"/>
          </w:tcPr>
          <w:p w14:paraId="4DC16623" w14:textId="77777777" w:rsidR="0094008B" w:rsidRPr="001F3EAA" w:rsidRDefault="0094008B" w:rsidP="00940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269</w:t>
            </w:r>
          </w:p>
        </w:tc>
      </w:tr>
      <w:tr w:rsidR="0094008B" w14:paraId="32A5306E" w14:textId="77777777" w:rsidTr="0094008B">
        <w:trPr>
          <w:trHeight w:val="20"/>
        </w:trPr>
        <w:tc>
          <w:tcPr>
            <w:tcW w:w="8755" w:type="dxa"/>
          </w:tcPr>
          <w:p w14:paraId="0FA564AD" w14:textId="77777777" w:rsidR="0094008B" w:rsidRPr="002337F3" w:rsidRDefault="0094008B" w:rsidP="0094008B">
            <w:pPr>
              <w:pStyle w:val="NormalWeb"/>
              <w:spacing w:after="0"/>
              <w:jc w:val="both"/>
              <w:rPr>
                <w:bCs/>
                <w:sz w:val="20"/>
              </w:rPr>
            </w:pPr>
            <w:r w:rsidRPr="002337F3">
              <w:rPr>
                <w:rFonts w:eastAsiaTheme="minorHAnsi"/>
                <w:b/>
                <w:bCs/>
                <w:sz w:val="20"/>
                <w:lang w:val="en-IN"/>
              </w:rPr>
              <w:t xml:space="preserve">          FRAMEWORKS FOR BIG DATA FORENSICS</w:t>
            </w:r>
            <w:r w:rsidRPr="002337F3">
              <w:rPr>
                <w:bCs/>
                <w:sz w:val="20"/>
              </w:rPr>
              <w:t>..........................................................................</w:t>
            </w:r>
            <w:r>
              <w:rPr>
                <w:bCs/>
                <w:sz w:val="20"/>
              </w:rPr>
              <w:t>..</w:t>
            </w:r>
          </w:p>
        </w:tc>
        <w:tc>
          <w:tcPr>
            <w:tcW w:w="487" w:type="dxa"/>
          </w:tcPr>
          <w:p w14:paraId="5713EE2E" w14:textId="77777777" w:rsidR="0094008B" w:rsidRPr="00B87281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sz w:val="18"/>
                <w:szCs w:val="18"/>
                <w:lang w:val="en-IN"/>
              </w:rPr>
            </w:pPr>
            <w:r w:rsidRPr="001F3EAA">
              <w:rPr>
                <w:rFonts w:eastAsiaTheme="minorHAnsi"/>
                <w:sz w:val="18"/>
                <w:szCs w:val="18"/>
                <w:lang w:val="en-IN"/>
              </w:rPr>
              <w:t>270</w:t>
            </w:r>
          </w:p>
        </w:tc>
      </w:tr>
      <w:tr w:rsidR="0094008B" w14:paraId="1B472F34" w14:textId="77777777" w:rsidTr="0094008B">
        <w:trPr>
          <w:trHeight w:val="20"/>
        </w:trPr>
        <w:tc>
          <w:tcPr>
            <w:tcW w:w="8755" w:type="dxa"/>
          </w:tcPr>
          <w:p w14:paraId="063FBE03" w14:textId="77777777" w:rsidR="0094008B" w:rsidRPr="002337F3" w:rsidRDefault="0094008B" w:rsidP="0094008B">
            <w:pPr>
              <w:pStyle w:val="NormalWeb"/>
              <w:spacing w:after="0"/>
              <w:jc w:val="both"/>
              <w:rPr>
                <w:bCs/>
                <w:sz w:val="20"/>
              </w:rPr>
            </w:pPr>
            <w:r w:rsidRPr="002337F3">
              <w:rPr>
                <w:rFonts w:eastAsiaTheme="minorHAnsi"/>
                <w:b/>
                <w:bCs/>
                <w:sz w:val="20"/>
                <w:lang w:val="en-IN"/>
              </w:rPr>
              <w:t xml:space="preserve">          BASIC ARCHITECTURE FOR BIG DATA ANALYTICS</w:t>
            </w:r>
            <w:r w:rsidRPr="002337F3">
              <w:rPr>
                <w:bCs/>
                <w:sz w:val="20"/>
              </w:rPr>
              <w:t>...........................................................</w:t>
            </w:r>
            <w:r>
              <w:rPr>
                <w:bCs/>
                <w:sz w:val="20"/>
              </w:rPr>
              <w:t>.</w:t>
            </w:r>
          </w:p>
        </w:tc>
        <w:tc>
          <w:tcPr>
            <w:tcW w:w="487" w:type="dxa"/>
          </w:tcPr>
          <w:p w14:paraId="56692898" w14:textId="77777777" w:rsidR="0094008B" w:rsidRPr="001F3EAA" w:rsidRDefault="0094008B" w:rsidP="00940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272</w:t>
            </w:r>
          </w:p>
        </w:tc>
      </w:tr>
      <w:tr w:rsidR="0094008B" w14:paraId="10737186" w14:textId="77777777" w:rsidTr="0094008B">
        <w:trPr>
          <w:trHeight w:val="20"/>
        </w:trPr>
        <w:tc>
          <w:tcPr>
            <w:tcW w:w="8755" w:type="dxa"/>
          </w:tcPr>
          <w:p w14:paraId="14EAAB85" w14:textId="77777777" w:rsidR="0094008B" w:rsidRPr="002337F3" w:rsidRDefault="0094008B" w:rsidP="0094008B">
            <w:pPr>
              <w:pStyle w:val="NormalWeb"/>
              <w:spacing w:after="0"/>
              <w:jc w:val="both"/>
              <w:rPr>
                <w:bCs/>
                <w:sz w:val="20"/>
              </w:rPr>
            </w:pPr>
            <w:r w:rsidRPr="002337F3">
              <w:rPr>
                <w:rFonts w:eastAsiaTheme="minorHAnsi"/>
                <w:b/>
                <w:bCs/>
                <w:sz w:val="20"/>
                <w:lang w:val="en-IN"/>
              </w:rPr>
              <w:t xml:space="preserve">          </w:t>
            </w:r>
            <w:del w:id="315" w:author="Dr. K. Anitha Kumari PSGCT" w:date="2023-01-05T14:54:00Z">
              <w:r w:rsidRPr="002337F3" w:rsidDel="004B361F">
                <w:rPr>
                  <w:rFonts w:eastAsiaTheme="minorHAnsi"/>
                  <w:b/>
                  <w:bCs/>
                  <w:sz w:val="20"/>
                  <w:lang w:val="en-IN"/>
                </w:rPr>
                <w:delText xml:space="preserve"> </w:delText>
              </w:r>
            </w:del>
            <w:r w:rsidRPr="002337F3">
              <w:rPr>
                <w:rFonts w:eastAsiaTheme="minorHAnsi"/>
                <w:b/>
                <w:bCs/>
                <w:sz w:val="20"/>
                <w:lang w:val="en-IN"/>
              </w:rPr>
              <w:t>ANALYTICS STRATEGY</w:t>
            </w:r>
            <w:r w:rsidRPr="002337F3">
              <w:rPr>
                <w:bCs/>
                <w:sz w:val="20"/>
              </w:rPr>
              <w:t>............................................................................................................</w:t>
            </w:r>
            <w:r>
              <w:rPr>
                <w:bCs/>
                <w:sz w:val="20"/>
              </w:rPr>
              <w:t>.....</w:t>
            </w:r>
          </w:p>
        </w:tc>
        <w:tc>
          <w:tcPr>
            <w:tcW w:w="487" w:type="dxa"/>
          </w:tcPr>
          <w:p w14:paraId="09C2C7B0" w14:textId="77777777" w:rsidR="0094008B" w:rsidRPr="001F3EAA" w:rsidRDefault="0094008B" w:rsidP="00940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279</w:t>
            </w:r>
          </w:p>
        </w:tc>
      </w:tr>
      <w:tr w:rsidR="0094008B" w14:paraId="5C92C760" w14:textId="77777777" w:rsidTr="0094008B">
        <w:trPr>
          <w:trHeight w:val="20"/>
        </w:trPr>
        <w:tc>
          <w:tcPr>
            <w:tcW w:w="8755" w:type="dxa"/>
          </w:tcPr>
          <w:p w14:paraId="37D6D934" w14:textId="77777777" w:rsidR="0094008B" w:rsidRPr="002337F3" w:rsidRDefault="0094008B" w:rsidP="0094008B">
            <w:pPr>
              <w:pStyle w:val="NormalWeb"/>
              <w:spacing w:after="0"/>
              <w:jc w:val="both"/>
              <w:rPr>
                <w:bCs/>
                <w:sz w:val="20"/>
              </w:rPr>
            </w:pPr>
            <w:r w:rsidRPr="002337F3">
              <w:rPr>
                <w:rFonts w:eastAsiaTheme="minorHAnsi"/>
                <w:b/>
                <w:bCs/>
                <w:sz w:val="20"/>
                <w:lang w:val="en-IN"/>
              </w:rPr>
              <w:t xml:space="preserve">          </w:t>
            </w:r>
            <w:del w:id="316" w:author="Dr. K. Anitha Kumari PSGCT" w:date="2023-01-05T14:54:00Z">
              <w:r w:rsidRPr="002337F3" w:rsidDel="004B361F">
                <w:rPr>
                  <w:rFonts w:eastAsiaTheme="minorHAnsi"/>
                  <w:b/>
                  <w:bCs/>
                  <w:sz w:val="20"/>
                  <w:lang w:val="en-IN"/>
                </w:rPr>
                <w:delText xml:space="preserve"> </w:delText>
              </w:r>
            </w:del>
            <w:r w:rsidRPr="002337F3">
              <w:rPr>
                <w:rFonts w:eastAsiaTheme="minorHAnsi"/>
                <w:b/>
                <w:bCs/>
                <w:sz w:val="20"/>
                <w:lang w:val="en-IN"/>
              </w:rPr>
              <w:t>CYBER FORENSIC TECHNIQUES</w:t>
            </w:r>
            <w:r w:rsidRPr="002337F3">
              <w:rPr>
                <w:bCs/>
                <w:sz w:val="20"/>
              </w:rPr>
              <w:t>..............................................................................................</w:t>
            </w:r>
            <w:r>
              <w:rPr>
                <w:bCs/>
                <w:sz w:val="20"/>
              </w:rPr>
              <w:t>..</w:t>
            </w:r>
          </w:p>
        </w:tc>
        <w:tc>
          <w:tcPr>
            <w:tcW w:w="487" w:type="dxa"/>
          </w:tcPr>
          <w:p w14:paraId="48576A38" w14:textId="77777777" w:rsidR="0094008B" w:rsidRPr="001F3EAA" w:rsidRDefault="0094008B" w:rsidP="00940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282</w:t>
            </w:r>
          </w:p>
        </w:tc>
      </w:tr>
      <w:tr w:rsidR="0094008B" w14:paraId="228AC7FC" w14:textId="77777777" w:rsidTr="0094008B">
        <w:trPr>
          <w:trHeight w:val="20"/>
        </w:trPr>
        <w:tc>
          <w:tcPr>
            <w:tcW w:w="8755" w:type="dxa"/>
          </w:tcPr>
          <w:p w14:paraId="05F79056" w14:textId="77777777" w:rsidR="0094008B" w:rsidRPr="002337F3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2337F3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          Data Collection Techniques................................................................................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....................................</w:t>
            </w:r>
          </w:p>
        </w:tc>
        <w:tc>
          <w:tcPr>
            <w:tcW w:w="487" w:type="dxa"/>
          </w:tcPr>
          <w:p w14:paraId="0568DA49" w14:textId="77777777" w:rsidR="0094008B" w:rsidRDefault="0094008B" w:rsidP="0094008B">
            <w:r w:rsidRPr="00F14CD1">
              <w:rPr>
                <w:rFonts w:ascii="Times New Roman" w:hAnsi="Times New Roman" w:cs="Times New Roman"/>
                <w:sz w:val="18"/>
                <w:szCs w:val="18"/>
              </w:rPr>
              <w:t>282</w:t>
            </w:r>
          </w:p>
        </w:tc>
      </w:tr>
      <w:tr w:rsidR="0094008B" w14:paraId="66810BA9" w14:textId="77777777" w:rsidTr="0094008B">
        <w:trPr>
          <w:trHeight w:val="20"/>
        </w:trPr>
        <w:tc>
          <w:tcPr>
            <w:tcW w:w="8755" w:type="dxa"/>
          </w:tcPr>
          <w:p w14:paraId="4126E17E" w14:textId="77777777" w:rsidR="0094008B" w:rsidRPr="002337F3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2337F3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          Disk Mirroring.................................................................................................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.......................................</w:t>
            </w:r>
          </w:p>
        </w:tc>
        <w:tc>
          <w:tcPr>
            <w:tcW w:w="487" w:type="dxa"/>
          </w:tcPr>
          <w:p w14:paraId="0BA57B8A" w14:textId="77777777" w:rsidR="0094008B" w:rsidRDefault="0094008B" w:rsidP="0094008B">
            <w:r w:rsidRPr="00F14CD1">
              <w:rPr>
                <w:rFonts w:ascii="Times New Roman" w:hAnsi="Times New Roman" w:cs="Times New Roman"/>
                <w:sz w:val="18"/>
                <w:szCs w:val="18"/>
              </w:rPr>
              <w:t>282</w:t>
            </w:r>
          </w:p>
        </w:tc>
      </w:tr>
      <w:tr w:rsidR="0094008B" w14:paraId="5293C157" w14:textId="77777777" w:rsidTr="0094008B">
        <w:trPr>
          <w:trHeight w:val="20"/>
        </w:trPr>
        <w:tc>
          <w:tcPr>
            <w:tcW w:w="8755" w:type="dxa"/>
          </w:tcPr>
          <w:p w14:paraId="7FA94AE0" w14:textId="77777777" w:rsidR="0094008B" w:rsidRPr="002337F3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2337F3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          Network Sniffing..............................................................................................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......................................</w:t>
            </w:r>
          </w:p>
        </w:tc>
        <w:tc>
          <w:tcPr>
            <w:tcW w:w="487" w:type="dxa"/>
          </w:tcPr>
          <w:p w14:paraId="1CAA7694" w14:textId="77777777" w:rsidR="0094008B" w:rsidRDefault="0094008B" w:rsidP="0094008B">
            <w:r w:rsidRPr="00F14CD1">
              <w:rPr>
                <w:rFonts w:ascii="Times New Roman" w:hAnsi="Times New Roman" w:cs="Times New Roman"/>
                <w:sz w:val="18"/>
                <w:szCs w:val="18"/>
              </w:rPr>
              <w:t>282</w:t>
            </w:r>
          </w:p>
        </w:tc>
      </w:tr>
      <w:tr w:rsidR="0094008B" w14:paraId="44EB2D7D" w14:textId="77777777" w:rsidTr="0094008B">
        <w:trPr>
          <w:trHeight w:val="20"/>
        </w:trPr>
        <w:tc>
          <w:tcPr>
            <w:tcW w:w="8755" w:type="dxa"/>
          </w:tcPr>
          <w:p w14:paraId="096CFB94" w14:textId="77777777" w:rsidR="0094008B" w:rsidRPr="002337F3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2337F3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          Network Mapping.............................................................................................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......................................</w:t>
            </w:r>
          </w:p>
        </w:tc>
        <w:tc>
          <w:tcPr>
            <w:tcW w:w="487" w:type="dxa"/>
          </w:tcPr>
          <w:p w14:paraId="34FC0F7E" w14:textId="77777777" w:rsidR="0094008B" w:rsidRDefault="0094008B" w:rsidP="0094008B">
            <w:r w:rsidRPr="00F14CD1">
              <w:rPr>
                <w:rFonts w:ascii="Times New Roman" w:hAnsi="Times New Roman" w:cs="Times New Roman"/>
                <w:sz w:val="18"/>
                <w:szCs w:val="18"/>
              </w:rPr>
              <w:t>282</w:t>
            </w:r>
          </w:p>
        </w:tc>
      </w:tr>
      <w:tr w:rsidR="0094008B" w14:paraId="011E19A1" w14:textId="77777777" w:rsidTr="0094008B">
        <w:trPr>
          <w:trHeight w:val="20"/>
        </w:trPr>
        <w:tc>
          <w:tcPr>
            <w:tcW w:w="8755" w:type="dxa"/>
          </w:tcPr>
          <w:p w14:paraId="0D3CF0A6" w14:textId="77777777" w:rsidR="0094008B" w:rsidRPr="002337F3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2337F3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           Encryption/Decryption..............................................................................................................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</w:t>
            </w:r>
          </w:p>
        </w:tc>
        <w:tc>
          <w:tcPr>
            <w:tcW w:w="487" w:type="dxa"/>
          </w:tcPr>
          <w:p w14:paraId="75E8DAC8" w14:textId="77777777" w:rsidR="0094008B" w:rsidRPr="001F3EAA" w:rsidRDefault="0094008B" w:rsidP="00940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283</w:t>
            </w:r>
          </w:p>
        </w:tc>
      </w:tr>
      <w:tr w:rsidR="0094008B" w14:paraId="084A58B2" w14:textId="77777777" w:rsidTr="0094008B">
        <w:trPr>
          <w:trHeight w:val="20"/>
        </w:trPr>
        <w:tc>
          <w:tcPr>
            <w:tcW w:w="8755" w:type="dxa"/>
          </w:tcPr>
          <w:p w14:paraId="7AC9E969" w14:textId="77777777" w:rsidR="0094008B" w:rsidRPr="007474D7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7474D7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          Data Investigation Techniques............................................................................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...................................</w:t>
            </w:r>
          </w:p>
        </w:tc>
        <w:tc>
          <w:tcPr>
            <w:tcW w:w="487" w:type="dxa"/>
          </w:tcPr>
          <w:p w14:paraId="2F0C5CA1" w14:textId="77777777" w:rsidR="0094008B" w:rsidRDefault="0094008B" w:rsidP="0094008B">
            <w:r w:rsidRPr="00C1166E">
              <w:rPr>
                <w:rFonts w:ascii="Times New Roman" w:hAnsi="Times New Roman" w:cs="Times New Roman"/>
                <w:sz w:val="18"/>
                <w:szCs w:val="18"/>
              </w:rPr>
              <w:t>283</w:t>
            </w:r>
          </w:p>
        </w:tc>
      </w:tr>
      <w:tr w:rsidR="0094008B" w14:paraId="0E8DD657" w14:textId="77777777" w:rsidTr="0094008B">
        <w:trPr>
          <w:trHeight w:val="20"/>
        </w:trPr>
        <w:tc>
          <w:tcPr>
            <w:tcW w:w="8755" w:type="dxa"/>
          </w:tcPr>
          <w:p w14:paraId="27394DBA" w14:textId="77777777" w:rsidR="0094008B" w:rsidRPr="007474D7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7474D7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          </w:t>
            </w:r>
            <w:del w:id="317" w:author="Dr. K. Anitha Kumari PSGCT" w:date="2023-01-05T14:54:00Z">
              <w:r w:rsidRPr="007474D7" w:rsidDel="004B361F">
                <w:rPr>
                  <w:rFonts w:ascii="Times New Roman" w:eastAsia="Times New Roman" w:hAnsi="Times New Roman" w:cs="Times New Roman"/>
                  <w:bCs/>
                  <w:sz w:val="20"/>
                  <w:szCs w:val="24"/>
                  <w:lang w:val="en-US"/>
                </w:rPr>
                <w:delText xml:space="preserve"> </w:delText>
              </w:r>
            </w:del>
            <w:r w:rsidRPr="007474D7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Trackback...................................................................................................................................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</w:t>
            </w:r>
          </w:p>
        </w:tc>
        <w:tc>
          <w:tcPr>
            <w:tcW w:w="487" w:type="dxa"/>
          </w:tcPr>
          <w:p w14:paraId="5C67A0BA" w14:textId="77777777" w:rsidR="0094008B" w:rsidRDefault="0094008B" w:rsidP="0094008B">
            <w:r w:rsidRPr="00C1166E">
              <w:rPr>
                <w:rFonts w:ascii="Times New Roman" w:hAnsi="Times New Roman" w:cs="Times New Roman"/>
                <w:sz w:val="18"/>
                <w:szCs w:val="18"/>
              </w:rPr>
              <w:t>283</w:t>
            </w:r>
          </w:p>
        </w:tc>
      </w:tr>
      <w:tr w:rsidR="0094008B" w14:paraId="071EAA57" w14:textId="77777777" w:rsidTr="0094008B">
        <w:trPr>
          <w:trHeight w:val="20"/>
        </w:trPr>
        <w:tc>
          <w:tcPr>
            <w:tcW w:w="8755" w:type="dxa"/>
          </w:tcPr>
          <w:p w14:paraId="7264881E" w14:textId="77777777" w:rsidR="0094008B" w:rsidRPr="007474D7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7474D7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          Attack Graph-Based Network Forensics Techniques..............................................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...............................</w:t>
            </w:r>
          </w:p>
        </w:tc>
        <w:tc>
          <w:tcPr>
            <w:tcW w:w="487" w:type="dxa"/>
          </w:tcPr>
          <w:p w14:paraId="15C6CFCD" w14:textId="77777777" w:rsidR="0094008B" w:rsidRDefault="0094008B" w:rsidP="0094008B">
            <w:r>
              <w:rPr>
                <w:rFonts w:ascii="Times New Roman" w:hAnsi="Times New Roman" w:cs="Times New Roman"/>
                <w:sz w:val="18"/>
                <w:szCs w:val="18"/>
              </w:rPr>
              <w:t>284</w:t>
            </w:r>
          </w:p>
        </w:tc>
      </w:tr>
      <w:tr w:rsidR="0094008B" w14:paraId="418CCD2B" w14:textId="77777777" w:rsidTr="0094008B">
        <w:trPr>
          <w:trHeight w:val="20"/>
        </w:trPr>
        <w:tc>
          <w:tcPr>
            <w:tcW w:w="8755" w:type="dxa"/>
          </w:tcPr>
          <w:p w14:paraId="3E798E4B" w14:textId="77777777" w:rsidR="0094008B" w:rsidRPr="007474D7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7474D7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          Distributed Network Forensics Techniques (Distributed-NFT)………..............................................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</w:t>
            </w:r>
          </w:p>
        </w:tc>
        <w:tc>
          <w:tcPr>
            <w:tcW w:w="487" w:type="dxa"/>
          </w:tcPr>
          <w:p w14:paraId="5854A00C" w14:textId="77777777" w:rsidR="0094008B" w:rsidRDefault="0094008B" w:rsidP="0094008B">
            <w:r>
              <w:rPr>
                <w:rFonts w:ascii="Times New Roman" w:hAnsi="Times New Roman" w:cs="Times New Roman"/>
                <w:sz w:val="18"/>
                <w:szCs w:val="18"/>
              </w:rPr>
              <w:t>285</w:t>
            </w:r>
          </w:p>
        </w:tc>
      </w:tr>
      <w:tr w:rsidR="0094008B" w14:paraId="0B871575" w14:textId="77777777" w:rsidTr="0094008B">
        <w:trPr>
          <w:trHeight w:val="20"/>
        </w:trPr>
        <w:tc>
          <w:tcPr>
            <w:tcW w:w="8755" w:type="dxa"/>
          </w:tcPr>
          <w:p w14:paraId="51A7B82C" w14:textId="77777777" w:rsidR="0094008B" w:rsidRPr="007474D7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7474D7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           Intrusion Detection System based NFT)………..............................................................................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</w:t>
            </w:r>
          </w:p>
        </w:tc>
        <w:tc>
          <w:tcPr>
            <w:tcW w:w="487" w:type="dxa"/>
          </w:tcPr>
          <w:p w14:paraId="2A5149C0" w14:textId="77777777" w:rsidR="0094008B" w:rsidRDefault="0094008B" w:rsidP="0094008B">
            <w:r>
              <w:rPr>
                <w:rFonts w:ascii="Times New Roman" w:hAnsi="Times New Roman" w:cs="Times New Roman"/>
                <w:sz w:val="18"/>
                <w:szCs w:val="18"/>
              </w:rPr>
              <w:t>286</w:t>
            </w:r>
          </w:p>
        </w:tc>
      </w:tr>
      <w:tr w:rsidR="0094008B" w14:paraId="46A4A197" w14:textId="77777777" w:rsidTr="0094008B">
        <w:trPr>
          <w:trHeight w:val="20"/>
        </w:trPr>
        <w:tc>
          <w:tcPr>
            <w:tcW w:w="8755" w:type="dxa"/>
          </w:tcPr>
          <w:p w14:paraId="584EE0A6" w14:textId="77777777" w:rsidR="0094008B" w:rsidRPr="007474D7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7474D7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           Evidence Dispensing Techniques)………...............................................................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..............................</w:t>
            </w:r>
          </w:p>
        </w:tc>
        <w:tc>
          <w:tcPr>
            <w:tcW w:w="487" w:type="dxa"/>
          </w:tcPr>
          <w:p w14:paraId="650D3484" w14:textId="77777777" w:rsidR="0094008B" w:rsidRDefault="0094008B" w:rsidP="0094008B">
            <w:r>
              <w:rPr>
                <w:rFonts w:ascii="Times New Roman" w:hAnsi="Times New Roman" w:cs="Times New Roman"/>
                <w:sz w:val="18"/>
                <w:szCs w:val="18"/>
              </w:rPr>
              <w:t>286</w:t>
            </w:r>
          </w:p>
        </w:tc>
      </w:tr>
      <w:tr w:rsidR="0094008B" w14:paraId="51D3ABCA" w14:textId="77777777" w:rsidTr="0094008B">
        <w:trPr>
          <w:trHeight w:val="20"/>
        </w:trPr>
        <w:tc>
          <w:tcPr>
            <w:tcW w:w="8755" w:type="dxa"/>
          </w:tcPr>
          <w:p w14:paraId="34D7FE70" w14:textId="77777777" w:rsidR="0094008B" w:rsidRPr="007474D7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7474D7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           Proof Visualization)………..........................................................................................................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</w:t>
            </w:r>
          </w:p>
        </w:tc>
        <w:tc>
          <w:tcPr>
            <w:tcW w:w="487" w:type="dxa"/>
          </w:tcPr>
          <w:p w14:paraId="5D48EDB2" w14:textId="77777777" w:rsidR="0094008B" w:rsidRDefault="0094008B" w:rsidP="0094008B">
            <w:r>
              <w:rPr>
                <w:rFonts w:ascii="Times New Roman" w:hAnsi="Times New Roman" w:cs="Times New Roman"/>
                <w:sz w:val="18"/>
                <w:szCs w:val="18"/>
              </w:rPr>
              <w:t>286</w:t>
            </w:r>
          </w:p>
        </w:tc>
      </w:tr>
      <w:tr w:rsidR="0094008B" w14:paraId="6422825F" w14:textId="77777777" w:rsidTr="0094008B">
        <w:trPr>
          <w:trHeight w:val="20"/>
        </w:trPr>
        <w:tc>
          <w:tcPr>
            <w:tcW w:w="8755" w:type="dxa"/>
          </w:tcPr>
          <w:p w14:paraId="40725453" w14:textId="77777777" w:rsidR="0094008B" w:rsidRPr="007474D7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7474D7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          Crime Simulation and Reconstruction..................................................................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..................................</w:t>
            </w:r>
          </w:p>
        </w:tc>
        <w:tc>
          <w:tcPr>
            <w:tcW w:w="487" w:type="dxa"/>
          </w:tcPr>
          <w:p w14:paraId="7D19DC39" w14:textId="77777777" w:rsidR="0094008B" w:rsidRDefault="0094008B" w:rsidP="0094008B">
            <w:r>
              <w:rPr>
                <w:rFonts w:ascii="Times New Roman" w:hAnsi="Times New Roman" w:cs="Times New Roman"/>
                <w:sz w:val="18"/>
                <w:szCs w:val="18"/>
              </w:rPr>
              <w:t>287</w:t>
            </w:r>
          </w:p>
        </w:tc>
      </w:tr>
      <w:tr w:rsidR="0094008B" w14:paraId="1E66852D" w14:textId="77777777" w:rsidTr="0094008B">
        <w:trPr>
          <w:trHeight w:val="20"/>
        </w:trPr>
        <w:tc>
          <w:tcPr>
            <w:tcW w:w="8755" w:type="dxa"/>
          </w:tcPr>
          <w:p w14:paraId="1AF06688" w14:textId="77777777" w:rsidR="0094008B" w:rsidRPr="007474D7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7474D7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          Legal Document Formatting..................................................................................................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</w:t>
            </w:r>
          </w:p>
        </w:tc>
        <w:tc>
          <w:tcPr>
            <w:tcW w:w="487" w:type="dxa"/>
          </w:tcPr>
          <w:p w14:paraId="139A3817" w14:textId="77777777" w:rsidR="0094008B" w:rsidRDefault="0094008B" w:rsidP="0094008B">
            <w:r>
              <w:rPr>
                <w:rFonts w:ascii="Times New Roman" w:hAnsi="Times New Roman" w:cs="Times New Roman"/>
                <w:sz w:val="18"/>
                <w:szCs w:val="18"/>
              </w:rPr>
              <w:t>287</w:t>
            </w:r>
          </w:p>
        </w:tc>
      </w:tr>
      <w:tr w:rsidR="0094008B" w14:paraId="7641CCA1" w14:textId="77777777" w:rsidTr="0094008B">
        <w:trPr>
          <w:trHeight w:val="20"/>
        </w:trPr>
        <w:tc>
          <w:tcPr>
            <w:tcW w:w="8755" w:type="dxa"/>
          </w:tcPr>
          <w:p w14:paraId="5E0FD960" w14:textId="77777777" w:rsidR="0094008B" w:rsidRPr="00E17D17" w:rsidRDefault="0094008B" w:rsidP="0094008B">
            <w:pPr>
              <w:pStyle w:val="NormalWeb"/>
              <w:spacing w:after="0"/>
              <w:jc w:val="both"/>
              <w:rPr>
                <w:bCs/>
                <w:sz w:val="20"/>
              </w:rPr>
            </w:pPr>
            <w:r>
              <w:rPr>
                <w:rFonts w:eastAsiaTheme="minorHAnsi"/>
                <w:b/>
                <w:bCs/>
                <w:sz w:val="20"/>
                <w:lang w:val="en-IN"/>
              </w:rPr>
              <w:t xml:space="preserve">          </w:t>
            </w:r>
            <w:r w:rsidRPr="00E17D17">
              <w:rPr>
                <w:rFonts w:eastAsiaTheme="minorHAnsi"/>
                <w:b/>
                <w:bCs/>
                <w:sz w:val="20"/>
                <w:lang w:val="en-IN"/>
              </w:rPr>
              <w:t>CYBER FORENSIC TOOLS</w:t>
            </w:r>
            <w:r w:rsidRPr="00E17D17">
              <w:rPr>
                <w:bCs/>
                <w:sz w:val="20"/>
              </w:rPr>
              <w:t>...........................................................................</w:t>
            </w:r>
            <w:r>
              <w:rPr>
                <w:bCs/>
                <w:sz w:val="20"/>
              </w:rPr>
              <w:t>.................................</w:t>
            </w:r>
          </w:p>
        </w:tc>
        <w:tc>
          <w:tcPr>
            <w:tcW w:w="487" w:type="dxa"/>
          </w:tcPr>
          <w:p w14:paraId="21132366" w14:textId="77777777" w:rsidR="0094008B" w:rsidRPr="00B87281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sz w:val="18"/>
                <w:szCs w:val="18"/>
                <w:lang w:val="en-IN"/>
              </w:rPr>
            </w:pPr>
            <w:r>
              <w:rPr>
                <w:rFonts w:eastAsiaTheme="minorHAnsi"/>
                <w:sz w:val="18"/>
                <w:szCs w:val="18"/>
                <w:lang w:val="en-IN"/>
              </w:rPr>
              <w:t>288</w:t>
            </w:r>
          </w:p>
        </w:tc>
      </w:tr>
      <w:tr w:rsidR="0094008B" w14:paraId="23AFD10E" w14:textId="77777777" w:rsidTr="0094008B">
        <w:trPr>
          <w:trHeight w:val="20"/>
        </w:trPr>
        <w:tc>
          <w:tcPr>
            <w:tcW w:w="8755" w:type="dxa"/>
          </w:tcPr>
          <w:p w14:paraId="55542EC1" w14:textId="77777777" w:rsidR="0094008B" w:rsidRPr="00E17D17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b/>
                <w:bCs/>
                <w:sz w:val="20"/>
              </w:rPr>
            </w:pPr>
            <w:r w:rsidRPr="00E17D17">
              <w:rPr>
                <w:rFonts w:eastAsiaTheme="minorHAnsi"/>
                <w:b/>
                <w:bCs/>
                <w:sz w:val="20"/>
                <w:lang w:val="en-IN"/>
              </w:rPr>
              <w:t xml:space="preserve">          CONCLUSION</w:t>
            </w:r>
            <w:r w:rsidRPr="00E17D17">
              <w:rPr>
                <w:bCs/>
                <w:sz w:val="20"/>
              </w:rPr>
              <w:t>..............................................................................................</w:t>
            </w:r>
            <w:r>
              <w:rPr>
                <w:bCs/>
                <w:sz w:val="20"/>
              </w:rPr>
              <w:t>.......................................</w:t>
            </w:r>
          </w:p>
        </w:tc>
        <w:tc>
          <w:tcPr>
            <w:tcW w:w="487" w:type="dxa"/>
          </w:tcPr>
          <w:p w14:paraId="19927C1B" w14:textId="77777777" w:rsidR="0094008B" w:rsidRPr="00B87281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sz w:val="18"/>
                <w:szCs w:val="18"/>
                <w:lang w:val="en-IN"/>
              </w:rPr>
            </w:pPr>
            <w:r>
              <w:rPr>
                <w:rFonts w:eastAsiaTheme="minorHAnsi"/>
                <w:sz w:val="18"/>
                <w:szCs w:val="18"/>
                <w:lang w:val="en-IN"/>
              </w:rPr>
              <w:t>289</w:t>
            </w:r>
          </w:p>
        </w:tc>
      </w:tr>
      <w:tr w:rsidR="0094008B" w14:paraId="568C5BA3" w14:textId="77777777" w:rsidTr="0094008B">
        <w:trPr>
          <w:trHeight w:val="20"/>
        </w:trPr>
        <w:tc>
          <w:tcPr>
            <w:tcW w:w="8755" w:type="dxa"/>
          </w:tcPr>
          <w:p w14:paraId="5177587B" w14:textId="77777777" w:rsidR="0094008B" w:rsidRDefault="0094008B" w:rsidP="0094008B">
            <w:pPr>
              <w:pStyle w:val="NormalWeb"/>
              <w:spacing w:after="0"/>
              <w:jc w:val="both"/>
              <w:rPr>
                <w:bCs/>
                <w:sz w:val="20"/>
              </w:rPr>
            </w:pPr>
            <w:r w:rsidRPr="00E17D17">
              <w:rPr>
                <w:rFonts w:eastAsiaTheme="minorHAnsi"/>
                <w:b/>
                <w:bCs/>
                <w:sz w:val="20"/>
                <w:lang w:val="en-IN"/>
              </w:rPr>
              <w:t xml:space="preserve">          REFERENCES</w:t>
            </w:r>
            <w:r w:rsidRPr="00E17D17">
              <w:rPr>
                <w:bCs/>
                <w:sz w:val="20"/>
              </w:rPr>
              <w:t>................................................................................................</w:t>
            </w:r>
            <w:r>
              <w:rPr>
                <w:bCs/>
                <w:sz w:val="20"/>
              </w:rPr>
              <w:t>.....................................</w:t>
            </w:r>
          </w:p>
          <w:p w14:paraId="2AF3D73C" w14:textId="63CD2E55" w:rsidR="0094008B" w:rsidRPr="00E17D17" w:rsidRDefault="0094008B" w:rsidP="0094008B">
            <w:pPr>
              <w:pStyle w:val="NormalWeb"/>
              <w:spacing w:after="0"/>
              <w:jc w:val="both"/>
              <w:rPr>
                <w:bCs/>
                <w:sz w:val="20"/>
              </w:rPr>
            </w:pPr>
          </w:p>
        </w:tc>
        <w:tc>
          <w:tcPr>
            <w:tcW w:w="487" w:type="dxa"/>
          </w:tcPr>
          <w:p w14:paraId="6794E7C5" w14:textId="77777777" w:rsidR="0094008B" w:rsidRPr="00B87281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sz w:val="18"/>
                <w:szCs w:val="18"/>
                <w:lang w:val="en-IN"/>
              </w:rPr>
            </w:pPr>
            <w:r>
              <w:rPr>
                <w:rFonts w:eastAsiaTheme="minorHAnsi"/>
                <w:sz w:val="18"/>
                <w:szCs w:val="18"/>
                <w:lang w:val="en-IN"/>
              </w:rPr>
              <w:t>289</w:t>
            </w:r>
          </w:p>
        </w:tc>
      </w:tr>
      <w:tr w:rsidR="0094008B" w14:paraId="704E649F" w14:textId="77777777" w:rsidTr="0094008B">
        <w:trPr>
          <w:trHeight w:val="20"/>
        </w:trPr>
        <w:tc>
          <w:tcPr>
            <w:tcW w:w="8755" w:type="dxa"/>
          </w:tcPr>
          <w:p w14:paraId="61A46BB5" w14:textId="16EB0AB9" w:rsidR="0094008B" w:rsidRPr="00BF5408" w:rsidRDefault="0094008B" w:rsidP="0094008B">
            <w:pPr>
              <w:pStyle w:val="NormalWeb"/>
              <w:spacing w:after="0"/>
              <w:jc w:val="both"/>
              <w:rPr>
                <w:bCs/>
                <w:sz w:val="20"/>
              </w:rPr>
            </w:pPr>
            <w:r>
              <w:rPr>
                <w:rFonts w:eastAsiaTheme="minorHAnsi"/>
                <w:b/>
                <w:bCs/>
                <w:sz w:val="20"/>
                <w:lang w:val="en-IN"/>
              </w:rPr>
              <w:t>CHAPTER 12</w:t>
            </w:r>
            <w:r w:rsidRPr="00BF5408">
              <w:rPr>
                <w:rFonts w:eastAsiaTheme="minorHAnsi"/>
                <w:b/>
                <w:bCs/>
                <w:sz w:val="20"/>
                <w:lang w:val="en-IN"/>
              </w:rPr>
              <w:t xml:space="preserve"> FEATURE SELECTION AND CLASSIFICATION MODELS OF INTRUSION DETECTION SYSTEMS -A REVIEW ON INDUSTRIAL CRITICAL INFRASTRUCTURE PERSPECTIVE</w:t>
            </w:r>
            <w:r>
              <w:rPr>
                <w:bCs/>
                <w:sz w:val="20"/>
              </w:rPr>
              <w:t>…</w:t>
            </w:r>
            <w:r w:rsidRPr="00BF5408">
              <w:rPr>
                <w:bCs/>
                <w:sz w:val="20"/>
              </w:rPr>
              <w:t>.....................................................................................................</w:t>
            </w:r>
            <w:r>
              <w:rPr>
                <w:bCs/>
                <w:sz w:val="20"/>
              </w:rPr>
              <w:t>.....................................</w:t>
            </w:r>
          </w:p>
        </w:tc>
        <w:tc>
          <w:tcPr>
            <w:tcW w:w="487" w:type="dxa"/>
          </w:tcPr>
          <w:p w14:paraId="7BC4E361" w14:textId="77777777" w:rsidR="0094008B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sz w:val="18"/>
                <w:szCs w:val="18"/>
                <w:lang w:val="en-IN"/>
              </w:rPr>
            </w:pPr>
          </w:p>
          <w:p w14:paraId="4B53FE44" w14:textId="77777777" w:rsidR="0094008B" w:rsidRPr="00B87281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sz w:val="18"/>
                <w:szCs w:val="18"/>
                <w:lang w:val="en-IN"/>
              </w:rPr>
            </w:pPr>
            <w:r>
              <w:rPr>
                <w:rFonts w:eastAsiaTheme="minorHAnsi"/>
                <w:sz w:val="18"/>
                <w:szCs w:val="18"/>
                <w:lang w:val="en-IN"/>
              </w:rPr>
              <w:t>292</w:t>
            </w:r>
          </w:p>
        </w:tc>
      </w:tr>
      <w:tr w:rsidR="0094008B" w14:paraId="28EC23AA" w14:textId="77777777" w:rsidTr="0094008B">
        <w:trPr>
          <w:trHeight w:val="20"/>
        </w:trPr>
        <w:tc>
          <w:tcPr>
            <w:tcW w:w="8755" w:type="dxa"/>
          </w:tcPr>
          <w:p w14:paraId="3975C5B9" w14:textId="3D9D05CD" w:rsidR="0094008B" w:rsidRPr="008E70A7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i/>
                <w:iCs/>
                <w:sz w:val="20"/>
                <w:lang w:val="en-IN"/>
              </w:rPr>
            </w:pPr>
            <w:r>
              <w:rPr>
                <w:rFonts w:eastAsiaTheme="minorHAnsi"/>
                <w:i/>
                <w:iCs/>
                <w:sz w:val="20"/>
                <w:lang w:val="en-IN"/>
              </w:rPr>
              <w:t xml:space="preserve">           </w:t>
            </w:r>
            <w:proofErr w:type="spellStart"/>
            <w:r w:rsidRPr="008E70A7">
              <w:rPr>
                <w:rFonts w:eastAsiaTheme="minorHAnsi"/>
                <w:i/>
                <w:iCs/>
                <w:sz w:val="20"/>
                <w:lang w:val="en-IN"/>
              </w:rPr>
              <w:t>Karthigha</w:t>
            </w:r>
            <w:proofErr w:type="spellEnd"/>
            <w:r w:rsidRPr="008E70A7">
              <w:rPr>
                <w:rFonts w:eastAsiaTheme="minorHAnsi"/>
                <w:i/>
                <w:iCs/>
                <w:sz w:val="20"/>
                <w:lang w:val="en-IN"/>
              </w:rPr>
              <w:t xml:space="preserve"> M, </w:t>
            </w:r>
            <w:proofErr w:type="spellStart"/>
            <w:r w:rsidRPr="008E70A7">
              <w:rPr>
                <w:rFonts w:eastAsiaTheme="minorHAnsi"/>
                <w:i/>
                <w:iCs/>
                <w:sz w:val="20"/>
                <w:lang w:val="en-IN"/>
              </w:rPr>
              <w:t>Latha</w:t>
            </w:r>
            <w:proofErr w:type="spellEnd"/>
            <w:r w:rsidRPr="008E70A7">
              <w:rPr>
                <w:rFonts w:eastAsiaTheme="minorHAnsi"/>
                <w:i/>
                <w:iCs/>
                <w:sz w:val="20"/>
                <w:lang w:val="en-IN"/>
              </w:rPr>
              <w:t xml:space="preserve"> L, </w:t>
            </w:r>
            <w:proofErr w:type="spellStart"/>
            <w:r w:rsidRPr="008E70A7">
              <w:rPr>
                <w:rFonts w:eastAsiaTheme="minorHAnsi"/>
                <w:i/>
                <w:iCs/>
                <w:sz w:val="20"/>
                <w:lang w:val="en-IN"/>
              </w:rPr>
              <w:t>Madhumathi</w:t>
            </w:r>
            <w:proofErr w:type="spellEnd"/>
            <w:r w:rsidRPr="008E70A7">
              <w:rPr>
                <w:rFonts w:eastAsiaTheme="minorHAnsi"/>
                <w:i/>
                <w:iCs/>
                <w:sz w:val="20"/>
                <w:lang w:val="en-IN"/>
              </w:rPr>
              <w:t xml:space="preserve"> R</w:t>
            </w:r>
          </w:p>
          <w:p w14:paraId="02E6AB08" w14:textId="0620F579" w:rsidR="0094008B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b/>
                <w:bCs/>
                <w:sz w:val="20"/>
                <w:lang w:val="en-IN"/>
              </w:rPr>
            </w:pPr>
          </w:p>
        </w:tc>
        <w:tc>
          <w:tcPr>
            <w:tcW w:w="487" w:type="dxa"/>
          </w:tcPr>
          <w:p w14:paraId="663C0DD9" w14:textId="77777777" w:rsidR="0094008B" w:rsidRDefault="0094008B" w:rsidP="0094008B">
            <w:pPr>
              <w:pStyle w:val="NormalWeb"/>
              <w:spacing w:after="0"/>
              <w:jc w:val="both"/>
              <w:rPr>
                <w:rFonts w:eastAsiaTheme="minorHAnsi"/>
                <w:sz w:val="18"/>
                <w:szCs w:val="18"/>
                <w:lang w:val="en-IN"/>
              </w:rPr>
            </w:pPr>
          </w:p>
        </w:tc>
      </w:tr>
      <w:tr w:rsidR="0094008B" w14:paraId="111C1C67" w14:textId="77777777" w:rsidTr="0094008B">
        <w:trPr>
          <w:trHeight w:val="20"/>
        </w:trPr>
        <w:tc>
          <w:tcPr>
            <w:tcW w:w="8755" w:type="dxa"/>
          </w:tcPr>
          <w:p w14:paraId="0A771383" w14:textId="77777777" w:rsidR="0094008B" w:rsidRPr="00BF5408" w:rsidRDefault="0094008B" w:rsidP="0094008B">
            <w:pPr>
              <w:pStyle w:val="NormalWeb"/>
              <w:spacing w:after="0"/>
              <w:jc w:val="both"/>
              <w:rPr>
                <w:bCs/>
                <w:sz w:val="20"/>
              </w:rPr>
            </w:pPr>
            <w:r w:rsidRPr="00BF5408">
              <w:rPr>
                <w:rFonts w:eastAsiaTheme="minorHAnsi"/>
                <w:b/>
                <w:bCs/>
                <w:sz w:val="20"/>
                <w:lang w:val="en-IN"/>
              </w:rPr>
              <w:t xml:space="preserve">          </w:t>
            </w:r>
            <w:del w:id="318" w:author="Dr. K. Anitha Kumari PSGCT" w:date="2023-01-05T14:55:00Z">
              <w:r w:rsidRPr="00BF5408" w:rsidDel="004B361F">
                <w:rPr>
                  <w:rFonts w:eastAsiaTheme="minorHAnsi"/>
                  <w:b/>
                  <w:bCs/>
                  <w:sz w:val="20"/>
                  <w:lang w:val="en-IN"/>
                </w:rPr>
                <w:delText xml:space="preserve"> </w:delText>
              </w:r>
            </w:del>
            <w:r w:rsidRPr="00BF5408">
              <w:rPr>
                <w:rFonts w:eastAsiaTheme="minorHAnsi"/>
                <w:b/>
                <w:bCs/>
                <w:sz w:val="20"/>
                <w:lang w:val="en-IN"/>
              </w:rPr>
              <w:t>INTRODUCTION</w:t>
            </w:r>
            <w:r w:rsidRPr="00BF5408">
              <w:rPr>
                <w:bCs/>
                <w:sz w:val="20"/>
              </w:rPr>
              <w:t>............................................................................................</w:t>
            </w:r>
            <w:r>
              <w:rPr>
                <w:bCs/>
                <w:sz w:val="20"/>
              </w:rPr>
              <w:t>...................................</w:t>
            </w:r>
          </w:p>
        </w:tc>
        <w:tc>
          <w:tcPr>
            <w:tcW w:w="487" w:type="dxa"/>
          </w:tcPr>
          <w:p w14:paraId="153443DC" w14:textId="77777777" w:rsidR="0094008B" w:rsidRPr="001A04F4" w:rsidRDefault="0094008B" w:rsidP="0094008B">
            <w:pPr>
              <w:rPr>
                <w:rFonts w:ascii="Times New Roman" w:hAnsi="Times New Roman" w:cs="Times New Roman"/>
              </w:rPr>
            </w:pPr>
            <w:r w:rsidRPr="001A04F4">
              <w:rPr>
                <w:rFonts w:ascii="Times New Roman" w:hAnsi="Times New Roman" w:cs="Times New Roman"/>
                <w:sz w:val="18"/>
                <w:szCs w:val="18"/>
              </w:rPr>
              <w:t>292</w:t>
            </w:r>
          </w:p>
        </w:tc>
      </w:tr>
      <w:tr w:rsidR="0094008B" w14:paraId="481BADF4" w14:textId="77777777" w:rsidTr="0094008B">
        <w:trPr>
          <w:trHeight w:val="20"/>
        </w:trPr>
        <w:tc>
          <w:tcPr>
            <w:tcW w:w="8755" w:type="dxa"/>
          </w:tcPr>
          <w:p w14:paraId="7E7A47D9" w14:textId="77777777" w:rsidR="0094008B" w:rsidRPr="00BF5408" w:rsidRDefault="0094008B" w:rsidP="0094008B">
            <w:pPr>
              <w:pStyle w:val="NormalWeb"/>
              <w:spacing w:after="0"/>
              <w:jc w:val="both"/>
              <w:rPr>
                <w:bCs/>
                <w:sz w:val="20"/>
              </w:rPr>
            </w:pPr>
            <w:r w:rsidRPr="00BF5408">
              <w:rPr>
                <w:rFonts w:eastAsiaTheme="minorHAnsi"/>
                <w:b/>
                <w:bCs/>
                <w:sz w:val="20"/>
                <w:lang w:val="en-IN"/>
              </w:rPr>
              <w:t xml:space="preserve">          IDS FOR INDUSTRIAL CONTROL SYSTEMS</w:t>
            </w:r>
            <w:r w:rsidRPr="00BF5408">
              <w:rPr>
                <w:bCs/>
                <w:sz w:val="20"/>
              </w:rPr>
              <w:t>..............................................</w:t>
            </w:r>
            <w:r>
              <w:rPr>
                <w:bCs/>
                <w:sz w:val="20"/>
              </w:rPr>
              <w:t>.............................</w:t>
            </w:r>
          </w:p>
        </w:tc>
        <w:tc>
          <w:tcPr>
            <w:tcW w:w="487" w:type="dxa"/>
          </w:tcPr>
          <w:p w14:paraId="34234505" w14:textId="77777777" w:rsidR="0094008B" w:rsidRPr="001A04F4" w:rsidRDefault="0094008B" w:rsidP="00940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293</w:t>
            </w:r>
          </w:p>
        </w:tc>
      </w:tr>
      <w:tr w:rsidR="0094008B" w14:paraId="75A099CD" w14:textId="77777777" w:rsidTr="0094008B">
        <w:trPr>
          <w:trHeight w:val="20"/>
        </w:trPr>
        <w:tc>
          <w:tcPr>
            <w:tcW w:w="8755" w:type="dxa"/>
          </w:tcPr>
          <w:p w14:paraId="68ED3B03" w14:textId="77777777" w:rsidR="0094008B" w:rsidRPr="00BF5408" w:rsidRDefault="0094008B" w:rsidP="0094008B">
            <w:pPr>
              <w:pStyle w:val="NormalWeb"/>
              <w:spacing w:after="0"/>
              <w:jc w:val="both"/>
              <w:rPr>
                <w:bCs/>
                <w:sz w:val="20"/>
              </w:rPr>
            </w:pPr>
            <w:r w:rsidRPr="00BF5408">
              <w:rPr>
                <w:rFonts w:eastAsiaTheme="minorHAnsi"/>
                <w:b/>
                <w:bCs/>
                <w:sz w:val="20"/>
                <w:lang w:val="en-IN"/>
              </w:rPr>
              <w:t xml:space="preserve">          TYPES OF INTRUSION DETECTION SYSTEMS</w:t>
            </w:r>
            <w:r w:rsidRPr="00BF5408">
              <w:rPr>
                <w:bCs/>
                <w:sz w:val="20"/>
              </w:rPr>
              <w:t>........................................</w:t>
            </w:r>
            <w:r>
              <w:rPr>
                <w:bCs/>
                <w:sz w:val="20"/>
              </w:rPr>
              <w:t>...............................</w:t>
            </w:r>
          </w:p>
        </w:tc>
        <w:tc>
          <w:tcPr>
            <w:tcW w:w="487" w:type="dxa"/>
          </w:tcPr>
          <w:p w14:paraId="6FFDC5F7" w14:textId="77777777" w:rsidR="0094008B" w:rsidRPr="001A04F4" w:rsidRDefault="0094008B" w:rsidP="00940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295</w:t>
            </w:r>
          </w:p>
        </w:tc>
      </w:tr>
      <w:tr w:rsidR="0094008B" w14:paraId="620B1951" w14:textId="77777777" w:rsidTr="0094008B">
        <w:trPr>
          <w:trHeight w:val="20"/>
        </w:trPr>
        <w:tc>
          <w:tcPr>
            <w:tcW w:w="8755" w:type="dxa"/>
          </w:tcPr>
          <w:p w14:paraId="2D393E17" w14:textId="77777777" w:rsidR="0094008B" w:rsidRPr="00BF5408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BF5408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          Signature-based IDS......................................................................................................................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</w:t>
            </w:r>
          </w:p>
        </w:tc>
        <w:tc>
          <w:tcPr>
            <w:tcW w:w="487" w:type="dxa"/>
          </w:tcPr>
          <w:p w14:paraId="080FD27F" w14:textId="77777777" w:rsidR="0094008B" w:rsidRPr="001A04F4" w:rsidRDefault="0094008B" w:rsidP="00940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295</w:t>
            </w:r>
          </w:p>
        </w:tc>
      </w:tr>
      <w:tr w:rsidR="0094008B" w14:paraId="3C9464FF" w14:textId="77777777" w:rsidTr="0094008B">
        <w:trPr>
          <w:trHeight w:val="20"/>
        </w:trPr>
        <w:tc>
          <w:tcPr>
            <w:tcW w:w="8755" w:type="dxa"/>
          </w:tcPr>
          <w:p w14:paraId="5ED727B1" w14:textId="77777777" w:rsidR="0094008B" w:rsidRPr="00BF5408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BF5408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          Anomaly or </w:t>
            </w:r>
            <w:proofErr w:type="spellStart"/>
            <w:r w:rsidRPr="00BF5408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Behaviour</w:t>
            </w:r>
            <w:proofErr w:type="spellEnd"/>
            <w:r w:rsidRPr="00BF5408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-based IDS...........................................................................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...............................</w:t>
            </w:r>
          </w:p>
        </w:tc>
        <w:tc>
          <w:tcPr>
            <w:tcW w:w="487" w:type="dxa"/>
          </w:tcPr>
          <w:p w14:paraId="7F1AA762" w14:textId="77777777" w:rsidR="0094008B" w:rsidRPr="001A04F4" w:rsidRDefault="0094008B" w:rsidP="00940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295</w:t>
            </w:r>
          </w:p>
        </w:tc>
      </w:tr>
      <w:tr w:rsidR="0094008B" w14:paraId="1A9EF718" w14:textId="77777777" w:rsidTr="0094008B">
        <w:trPr>
          <w:trHeight w:val="20"/>
        </w:trPr>
        <w:tc>
          <w:tcPr>
            <w:tcW w:w="8755" w:type="dxa"/>
          </w:tcPr>
          <w:p w14:paraId="23F350FF" w14:textId="77777777" w:rsidR="0094008B" w:rsidRPr="00BF5408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BF5408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          Network IDS..........................................................................................................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.................................</w:t>
            </w:r>
          </w:p>
        </w:tc>
        <w:tc>
          <w:tcPr>
            <w:tcW w:w="487" w:type="dxa"/>
          </w:tcPr>
          <w:p w14:paraId="48770F9E" w14:textId="77777777" w:rsidR="0094008B" w:rsidRPr="001A04F4" w:rsidRDefault="0094008B" w:rsidP="00940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296</w:t>
            </w:r>
          </w:p>
        </w:tc>
      </w:tr>
      <w:tr w:rsidR="0094008B" w14:paraId="20899E47" w14:textId="77777777" w:rsidTr="0094008B">
        <w:trPr>
          <w:trHeight w:val="20"/>
        </w:trPr>
        <w:tc>
          <w:tcPr>
            <w:tcW w:w="8755" w:type="dxa"/>
          </w:tcPr>
          <w:p w14:paraId="5F7A0D43" w14:textId="77777777" w:rsidR="0094008B" w:rsidRPr="00BF5408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BF5408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          Host - Based Intrusion Detection System.................................................................................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</w:t>
            </w:r>
          </w:p>
        </w:tc>
        <w:tc>
          <w:tcPr>
            <w:tcW w:w="487" w:type="dxa"/>
          </w:tcPr>
          <w:p w14:paraId="685BB05C" w14:textId="77777777" w:rsidR="0094008B" w:rsidRPr="001A04F4" w:rsidRDefault="0094008B" w:rsidP="00940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296</w:t>
            </w:r>
          </w:p>
        </w:tc>
      </w:tr>
      <w:tr w:rsidR="0094008B" w14:paraId="5CF481B7" w14:textId="77777777" w:rsidTr="0094008B">
        <w:trPr>
          <w:trHeight w:val="20"/>
        </w:trPr>
        <w:tc>
          <w:tcPr>
            <w:tcW w:w="8755" w:type="dxa"/>
          </w:tcPr>
          <w:p w14:paraId="5A89D000" w14:textId="77777777" w:rsidR="0094008B" w:rsidRPr="00BF5408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BF5408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          Protocol - Based Intrusion Detection System............................................................................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</w:t>
            </w:r>
          </w:p>
        </w:tc>
        <w:tc>
          <w:tcPr>
            <w:tcW w:w="487" w:type="dxa"/>
          </w:tcPr>
          <w:p w14:paraId="73FD7167" w14:textId="77777777" w:rsidR="0094008B" w:rsidRPr="001A04F4" w:rsidRDefault="0094008B" w:rsidP="00940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297</w:t>
            </w:r>
          </w:p>
        </w:tc>
      </w:tr>
      <w:tr w:rsidR="0094008B" w14:paraId="21E89A63" w14:textId="77777777" w:rsidTr="0094008B">
        <w:trPr>
          <w:trHeight w:val="20"/>
        </w:trPr>
        <w:tc>
          <w:tcPr>
            <w:tcW w:w="8755" w:type="dxa"/>
          </w:tcPr>
          <w:p w14:paraId="2B2128B7" w14:textId="77777777" w:rsidR="0094008B" w:rsidRPr="00BF5408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BF5408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          Application Protocol-based Intrusion Detection System............................................................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</w:t>
            </w:r>
          </w:p>
        </w:tc>
        <w:tc>
          <w:tcPr>
            <w:tcW w:w="487" w:type="dxa"/>
          </w:tcPr>
          <w:p w14:paraId="3223C927" w14:textId="77777777" w:rsidR="0094008B" w:rsidRPr="001A04F4" w:rsidRDefault="0094008B" w:rsidP="00940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297</w:t>
            </w:r>
          </w:p>
        </w:tc>
      </w:tr>
      <w:tr w:rsidR="0094008B" w14:paraId="5178B142" w14:textId="77777777" w:rsidTr="0094008B">
        <w:trPr>
          <w:trHeight w:val="20"/>
        </w:trPr>
        <w:tc>
          <w:tcPr>
            <w:tcW w:w="8755" w:type="dxa"/>
          </w:tcPr>
          <w:p w14:paraId="73778ACC" w14:textId="77777777" w:rsidR="0094008B" w:rsidRPr="00BF5408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BF5408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          Virtual Machine-Based Intrusion Detection System..................................................................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</w:t>
            </w:r>
          </w:p>
        </w:tc>
        <w:tc>
          <w:tcPr>
            <w:tcW w:w="487" w:type="dxa"/>
          </w:tcPr>
          <w:p w14:paraId="4C14B536" w14:textId="77777777" w:rsidR="0094008B" w:rsidRPr="001A04F4" w:rsidRDefault="0094008B" w:rsidP="00940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297</w:t>
            </w:r>
          </w:p>
        </w:tc>
      </w:tr>
      <w:tr w:rsidR="0094008B" w14:paraId="169E1CA5" w14:textId="77777777" w:rsidTr="0094008B">
        <w:trPr>
          <w:trHeight w:val="20"/>
        </w:trPr>
        <w:tc>
          <w:tcPr>
            <w:tcW w:w="8755" w:type="dxa"/>
          </w:tcPr>
          <w:p w14:paraId="1E35063F" w14:textId="77777777" w:rsidR="0094008B" w:rsidRPr="00BF5408" w:rsidRDefault="0094008B" w:rsidP="0094008B">
            <w:pPr>
              <w:pStyle w:val="NormalWeb"/>
              <w:spacing w:after="0"/>
              <w:jc w:val="both"/>
              <w:rPr>
                <w:bCs/>
                <w:sz w:val="20"/>
              </w:rPr>
            </w:pPr>
            <w:r w:rsidRPr="00BF5408">
              <w:rPr>
                <w:rFonts w:eastAsiaTheme="minorHAnsi"/>
                <w:b/>
                <w:bCs/>
                <w:sz w:val="20"/>
                <w:lang w:val="en-IN"/>
              </w:rPr>
              <w:t xml:space="preserve">           FEATURE SELECTION</w:t>
            </w:r>
            <w:r w:rsidRPr="00BF5408">
              <w:rPr>
                <w:bCs/>
                <w:sz w:val="20"/>
              </w:rPr>
              <w:t>......................................................................................................</w:t>
            </w:r>
            <w:r>
              <w:rPr>
                <w:bCs/>
                <w:sz w:val="20"/>
              </w:rPr>
              <w:t>..............</w:t>
            </w:r>
          </w:p>
        </w:tc>
        <w:tc>
          <w:tcPr>
            <w:tcW w:w="487" w:type="dxa"/>
          </w:tcPr>
          <w:p w14:paraId="733D6D7C" w14:textId="77777777" w:rsidR="0094008B" w:rsidRPr="001A04F4" w:rsidRDefault="0094008B" w:rsidP="00940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297</w:t>
            </w:r>
          </w:p>
        </w:tc>
      </w:tr>
      <w:tr w:rsidR="0094008B" w14:paraId="73188332" w14:textId="77777777" w:rsidTr="0094008B">
        <w:trPr>
          <w:trHeight w:val="20"/>
        </w:trPr>
        <w:tc>
          <w:tcPr>
            <w:tcW w:w="8755" w:type="dxa"/>
          </w:tcPr>
          <w:p w14:paraId="4ABD9D50" w14:textId="77777777" w:rsidR="0094008B" w:rsidRPr="00406FD5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406FD5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          Unsupervised.......................................................................................................................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</w:t>
            </w:r>
          </w:p>
        </w:tc>
        <w:tc>
          <w:tcPr>
            <w:tcW w:w="487" w:type="dxa"/>
          </w:tcPr>
          <w:p w14:paraId="6748E8D1" w14:textId="77777777" w:rsidR="0094008B" w:rsidRDefault="0094008B" w:rsidP="0094008B">
            <w:r w:rsidRPr="00E46E7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98</w:t>
            </w:r>
          </w:p>
        </w:tc>
      </w:tr>
      <w:tr w:rsidR="0094008B" w14:paraId="720D2832" w14:textId="77777777" w:rsidTr="0094008B">
        <w:trPr>
          <w:trHeight w:val="20"/>
        </w:trPr>
        <w:tc>
          <w:tcPr>
            <w:tcW w:w="8755" w:type="dxa"/>
          </w:tcPr>
          <w:p w14:paraId="0E6E1D3D" w14:textId="77777777" w:rsidR="0094008B" w:rsidRPr="00406FD5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406FD5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           Supervised............................................................................................................................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</w:t>
            </w:r>
          </w:p>
        </w:tc>
        <w:tc>
          <w:tcPr>
            <w:tcW w:w="487" w:type="dxa"/>
          </w:tcPr>
          <w:p w14:paraId="31645B3E" w14:textId="77777777" w:rsidR="0094008B" w:rsidRDefault="0094008B" w:rsidP="0094008B">
            <w:r w:rsidRPr="00E46E7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98</w:t>
            </w:r>
          </w:p>
        </w:tc>
      </w:tr>
      <w:tr w:rsidR="0094008B" w14:paraId="26CF1627" w14:textId="77777777" w:rsidTr="0094008B">
        <w:trPr>
          <w:trHeight w:val="20"/>
        </w:trPr>
        <w:tc>
          <w:tcPr>
            <w:tcW w:w="8755" w:type="dxa"/>
          </w:tcPr>
          <w:p w14:paraId="7DCBFBB9" w14:textId="77777777" w:rsidR="0094008B" w:rsidRPr="00406FD5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406FD5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          Filter Method.......................................................................................................................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...................</w:t>
            </w:r>
          </w:p>
        </w:tc>
        <w:tc>
          <w:tcPr>
            <w:tcW w:w="487" w:type="dxa"/>
          </w:tcPr>
          <w:p w14:paraId="1584E843" w14:textId="77777777" w:rsidR="0094008B" w:rsidRDefault="0094008B" w:rsidP="0094008B">
            <w:r w:rsidRPr="00E46E7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98</w:t>
            </w:r>
          </w:p>
        </w:tc>
      </w:tr>
      <w:tr w:rsidR="0094008B" w14:paraId="3B02ECF6" w14:textId="77777777" w:rsidTr="0094008B">
        <w:trPr>
          <w:trHeight w:val="20"/>
        </w:trPr>
        <w:tc>
          <w:tcPr>
            <w:tcW w:w="8755" w:type="dxa"/>
          </w:tcPr>
          <w:p w14:paraId="71919867" w14:textId="77777777" w:rsidR="0094008B" w:rsidRPr="00406FD5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406FD5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          Wrapper Method...................................................................................................................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..................</w:t>
            </w:r>
          </w:p>
        </w:tc>
        <w:tc>
          <w:tcPr>
            <w:tcW w:w="487" w:type="dxa"/>
          </w:tcPr>
          <w:p w14:paraId="79909722" w14:textId="77777777" w:rsidR="0094008B" w:rsidRDefault="0094008B" w:rsidP="0094008B">
            <w:r w:rsidRPr="00E46E7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99</w:t>
            </w:r>
          </w:p>
        </w:tc>
      </w:tr>
      <w:tr w:rsidR="0094008B" w14:paraId="7D97C591" w14:textId="77777777" w:rsidTr="0094008B">
        <w:trPr>
          <w:trHeight w:val="20"/>
        </w:trPr>
        <w:tc>
          <w:tcPr>
            <w:tcW w:w="8755" w:type="dxa"/>
          </w:tcPr>
          <w:p w14:paraId="7A496BB6" w14:textId="77777777" w:rsidR="0094008B" w:rsidRPr="00406FD5" w:rsidRDefault="0094008B" w:rsidP="0094008B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</w:pPr>
            <w:r w:rsidRPr="00406FD5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 xml:space="preserve">           Embedded Method..........................................................................................................................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val="en-US"/>
              </w:rPr>
              <w:t>.......</w:t>
            </w:r>
          </w:p>
        </w:tc>
        <w:tc>
          <w:tcPr>
            <w:tcW w:w="487" w:type="dxa"/>
          </w:tcPr>
          <w:p w14:paraId="6DB616DB" w14:textId="77777777" w:rsidR="0094008B" w:rsidRDefault="0094008B" w:rsidP="0094008B">
            <w:r>
              <w:rPr>
                <w:rFonts w:ascii="Times New Roman" w:hAnsi="Times New Roman" w:cs="Times New Roman"/>
                <w:sz w:val="18"/>
                <w:szCs w:val="18"/>
              </w:rPr>
              <w:t>301</w:t>
            </w:r>
          </w:p>
        </w:tc>
      </w:tr>
      <w:tr w:rsidR="0094008B" w14:paraId="73EC5097" w14:textId="77777777" w:rsidTr="0094008B">
        <w:trPr>
          <w:trHeight w:val="20"/>
        </w:trPr>
        <w:tc>
          <w:tcPr>
            <w:tcW w:w="8755" w:type="dxa"/>
          </w:tcPr>
          <w:p w14:paraId="42834F2D" w14:textId="77777777" w:rsidR="0094008B" w:rsidRPr="00406FD5" w:rsidRDefault="0094008B" w:rsidP="0094008B">
            <w:pPr>
              <w:pStyle w:val="NormalWeb"/>
              <w:spacing w:after="0"/>
              <w:jc w:val="both"/>
              <w:rPr>
                <w:bCs/>
                <w:sz w:val="20"/>
              </w:rPr>
            </w:pPr>
            <w:r w:rsidRPr="00406FD5">
              <w:rPr>
                <w:rFonts w:eastAsiaTheme="minorHAnsi"/>
                <w:b/>
                <w:bCs/>
                <w:sz w:val="20"/>
                <w:lang w:val="en-IN"/>
              </w:rPr>
              <w:t xml:space="preserve">           CLASSIFICATION MODELS</w:t>
            </w:r>
            <w:r w:rsidRPr="00406FD5">
              <w:rPr>
                <w:bCs/>
                <w:sz w:val="20"/>
              </w:rPr>
              <w:t>........................................................................................................</w:t>
            </w:r>
            <w:r>
              <w:rPr>
                <w:bCs/>
                <w:sz w:val="20"/>
              </w:rPr>
              <w:t>..</w:t>
            </w:r>
          </w:p>
        </w:tc>
        <w:tc>
          <w:tcPr>
            <w:tcW w:w="487" w:type="dxa"/>
          </w:tcPr>
          <w:p w14:paraId="428142CB" w14:textId="77777777" w:rsidR="0094008B" w:rsidRDefault="0094008B" w:rsidP="0094008B">
            <w:r>
              <w:rPr>
                <w:rFonts w:ascii="Times New Roman" w:hAnsi="Times New Roman" w:cs="Times New Roman"/>
                <w:sz w:val="18"/>
                <w:szCs w:val="18"/>
              </w:rPr>
              <w:t>310</w:t>
            </w:r>
          </w:p>
        </w:tc>
      </w:tr>
      <w:tr w:rsidR="0094008B" w14:paraId="08C7A76F" w14:textId="77777777" w:rsidTr="0094008B">
        <w:trPr>
          <w:trHeight w:val="20"/>
        </w:trPr>
        <w:tc>
          <w:tcPr>
            <w:tcW w:w="8755" w:type="dxa"/>
          </w:tcPr>
          <w:p w14:paraId="4BDCB1CF" w14:textId="77777777" w:rsidR="0094008B" w:rsidRPr="001272B5" w:rsidRDefault="0094008B" w:rsidP="0094008B">
            <w:pPr>
              <w:pStyle w:val="NormalWeb"/>
              <w:spacing w:after="0"/>
              <w:ind w:left="567"/>
              <w:jc w:val="both"/>
              <w:rPr>
                <w:rFonts w:eastAsiaTheme="minorHAnsi"/>
                <w:b/>
                <w:bCs/>
                <w:sz w:val="20"/>
                <w:lang w:val="en-IN"/>
              </w:rPr>
            </w:pPr>
            <w:r w:rsidRPr="008E3C5E">
              <w:rPr>
                <w:rFonts w:eastAsiaTheme="minorHAnsi"/>
                <w:b/>
                <w:bCs/>
                <w:sz w:val="20"/>
                <w:lang w:val="en-IN"/>
              </w:rPr>
              <w:t>CONCLUSION</w:t>
            </w:r>
            <w:r w:rsidRPr="004B05A9">
              <w:rPr>
                <w:bCs/>
                <w:sz w:val="20"/>
              </w:rPr>
              <w:t>..</w:t>
            </w:r>
            <w:r w:rsidRPr="009E48DF">
              <w:rPr>
                <w:bCs/>
                <w:sz w:val="20"/>
              </w:rPr>
              <w:t>...................................</w:t>
            </w:r>
            <w:r>
              <w:rPr>
                <w:bCs/>
                <w:sz w:val="20"/>
              </w:rPr>
              <w:t>......................</w:t>
            </w:r>
            <w:r w:rsidRPr="009E48DF">
              <w:rPr>
                <w:bCs/>
                <w:sz w:val="20"/>
              </w:rPr>
              <w:t>.................</w:t>
            </w:r>
            <w:r w:rsidRPr="004B05A9">
              <w:rPr>
                <w:bCs/>
                <w:sz w:val="20"/>
              </w:rPr>
              <w:t>...</w:t>
            </w:r>
            <w:r>
              <w:rPr>
                <w:bCs/>
                <w:sz w:val="20"/>
              </w:rPr>
              <w:t>...................</w:t>
            </w:r>
            <w:r w:rsidRPr="009E48DF">
              <w:rPr>
                <w:bCs/>
                <w:sz w:val="20"/>
              </w:rPr>
              <w:t>........</w:t>
            </w:r>
            <w:r>
              <w:rPr>
                <w:bCs/>
                <w:sz w:val="20"/>
              </w:rPr>
              <w:t>..........................</w:t>
            </w:r>
          </w:p>
        </w:tc>
        <w:tc>
          <w:tcPr>
            <w:tcW w:w="487" w:type="dxa"/>
          </w:tcPr>
          <w:p w14:paraId="6C9E1CE6" w14:textId="77777777" w:rsidR="0094008B" w:rsidRDefault="0094008B" w:rsidP="0094008B">
            <w:r>
              <w:rPr>
                <w:rFonts w:ascii="Times New Roman" w:hAnsi="Times New Roman" w:cs="Times New Roman"/>
                <w:sz w:val="18"/>
                <w:szCs w:val="18"/>
              </w:rPr>
              <w:t>312</w:t>
            </w:r>
          </w:p>
        </w:tc>
      </w:tr>
    </w:tbl>
    <w:p w14:paraId="094F154D" w14:textId="77777777" w:rsidR="00A44F76" w:rsidRDefault="00A44F76"/>
    <w:sectPr w:rsidR="00A44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. K. Anitha Kumari PSGCT">
    <w15:presenceInfo w15:providerId="Windows Live" w15:userId="1086d5e981d34e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2MDQ0MjM0MTc0NjFQ0lEKTi0uzszPAykwqgUAxPGwyCwAAAA="/>
  </w:docVars>
  <w:rsids>
    <w:rsidRoot w:val="0021554E"/>
    <w:rsid w:val="000132DE"/>
    <w:rsid w:val="00070C84"/>
    <w:rsid w:val="0007381A"/>
    <w:rsid w:val="000872EE"/>
    <w:rsid w:val="00095DDB"/>
    <w:rsid w:val="000A1C4F"/>
    <w:rsid w:val="000A5016"/>
    <w:rsid w:val="000D68A3"/>
    <w:rsid w:val="00105270"/>
    <w:rsid w:val="001065F6"/>
    <w:rsid w:val="0011228F"/>
    <w:rsid w:val="001209C7"/>
    <w:rsid w:val="001272B5"/>
    <w:rsid w:val="001547E2"/>
    <w:rsid w:val="00175A33"/>
    <w:rsid w:val="00195AE8"/>
    <w:rsid w:val="001A04F4"/>
    <w:rsid w:val="001B6533"/>
    <w:rsid w:val="001D21E9"/>
    <w:rsid w:val="001F3EAA"/>
    <w:rsid w:val="001F5749"/>
    <w:rsid w:val="00205BE0"/>
    <w:rsid w:val="00205EBF"/>
    <w:rsid w:val="0021554E"/>
    <w:rsid w:val="00230654"/>
    <w:rsid w:val="0023727A"/>
    <w:rsid w:val="00256520"/>
    <w:rsid w:val="0026433B"/>
    <w:rsid w:val="00275C7E"/>
    <w:rsid w:val="002813ED"/>
    <w:rsid w:val="00281730"/>
    <w:rsid w:val="003122DE"/>
    <w:rsid w:val="00327260"/>
    <w:rsid w:val="00347059"/>
    <w:rsid w:val="00350F08"/>
    <w:rsid w:val="00361C9A"/>
    <w:rsid w:val="003706C5"/>
    <w:rsid w:val="00382F97"/>
    <w:rsid w:val="003A11B1"/>
    <w:rsid w:val="00432893"/>
    <w:rsid w:val="004338A1"/>
    <w:rsid w:val="00476B06"/>
    <w:rsid w:val="004918F6"/>
    <w:rsid w:val="004A2B43"/>
    <w:rsid w:val="004A5BBC"/>
    <w:rsid w:val="004B361F"/>
    <w:rsid w:val="004B7E0B"/>
    <w:rsid w:val="004C254B"/>
    <w:rsid w:val="004C332E"/>
    <w:rsid w:val="004E5991"/>
    <w:rsid w:val="00506B3B"/>
    <w:rsid w:val="005428DA"/>
    <w:rsid w:val="00560A62"/>
    <w:rsid w:val="005678A8"/>
    <w:rsid w:val="00580259"/>
    <w:rsid w:val="00590CF6"/>
    <w:rsid w:val="00591EB9"/>
    <w:rsid w:val="005B780D"/>
    <w:rsid w:val="005D432C"/>
    <w:rsid w:val="0064174B"/>
    <w:rsid w:val="00656699"/>
    <w:rsid w:val="00663589"/>
    <w:rsid w:val="0067383D"/>
    <w:rsid w:val="00680A4F"/>
    <w:rsid w:val="00687AA1"/>
    <w:rsid w:val="006D466A"/>
    <w:rsid w:val="0070577D"/>
    <w:rsid w:val="00716CB6"/>
    <w:rsid w:val="007308C8"/>
    <w:rsid w:val="0074098A"/>
    <w:rsid w:val="00742CAC"/>
    <w:rsid w:val="00745760"/>
    <w:rsid w:val="00761AAC"/>
    <w:rsid w:val="007800D8"/>
    <w:rsid w:val="00781DB6"/>
    <w:rsid w:val="007B5A94"/>
    <w:rsid w:val="007C2D4D"/>
    <w:rsid w:val="007C44A5"/>
    <w:rsid w:val="007C5D0D"/>
    <w:rsid w:val="007D78DC"/>
    <w:rsid w:val="007F5578"/>
    <w:rsid w:val="007F7891"/>
    <w:rsid w:val="007F7CC5"/>
    <w:rsid w:val="0080010F"/>
    <w:rsid w:val="0081613A"/>
    <w:rsid w:val="0083649B"/>
    <w:rsid w:val="008904CE"/>
    <w:rsid w:val="00894542"/>
    <w:rsid w:val="008E70A7"/>
    <w:rsid w:val="008F4036"/>
    <w:rsid w:val="008F5DA5"/>
    <w:rsid w:val="009016D5"/>
    <w:rsid w:val="00903E3F"/>
    <w:rsid w:val="0094008B"/>
    <w:rsid w:val="00946C77"/>
    <w:rsid w:val="00985B37"/>
    <w:rsid w:val="00993D6C"/>
    <w:rsid w:val="009C462A"/>
    <w:rsid w:val="009D7FB6"/>
    <w:rsid w:val="00A107D6"/>
    <w:rsid w:val="00A34B98"/>
    <w:rsid w:val="00A44F76"/>
    <w:rsid w:val="00A705BB"/>
    <w:rsid w:val="00AA681B"/>
    <w:rsid w:val="00AC3BD4"/>
    <w:rsid w:val="00B20886"/>
    <w:rsid w:val="00B27FF5"/>
    <w:rsid w:val="00B36503"/>
    <w:rsid w:val="00B85A78"/>
    <w:rsid w:val="00B87281"/>
    <w:rsid w:val="00B93375"/>
    <w:rsid w:val="00B95253"/>
    <w:rsid w:val="00B9743F"/>
    <w:rsid w:val="00BB07A5"/>
    <w:rsid w:val="00BC58C9"/>
    <w:rsid w:val="00BE39C6"/>
    <w:rsid w:val="00C04C1D"/>
    <w:rsid w:val="00C64BD7"/>
    <w:rsid w:val="00C721F1"/>
    <w:rsid w:val="00CB4BAF"/>
    <w:rsid w:val="00CB5A87"/>
    <w:rsid w:val="00CE7491"/>
    <w:rsid w:val="00CF1942"/>
    <w:rsid w:val="00D01836"/>
    <w:rsid w:val="00D079F7"/>
    <w:rsid w:val="00D11050"/>
    <w:rsid w:val="00D179D2"/>
    <w:rsid w:val="00D41C51"/>
    <w:rsid w:val="00D541B0"/>
    <w:rsid w:val="00D60E89"/>
    <w:rsid w:val="00D631BF"/>
    <w:rsid w:val="00D6798C"/>
    <w:rsid w:val="00D813CB"/>
    <w:rsid w:val="00DB2D92"/>
    <w:rsid w:val="00DC58D2"/>
    <w:rsid w:val="00DC7F81"/>
    <w:rsid w:val="00E817CB"/>
    <w:rsid w:val="00EE43AF"/>
    <w:rsid w:val="00F03913"/>
    <w:rsid w:val="00F175E7"/>
    <w:rsid w:val="00F226FC"/>
    <w:rsid w:val="00F31156"/>
    <w:rsid w:val="00F5544F"/>
    <w:rsid w:val="00F63B4E"/>
    <w:rsid w:val="00F76AB7"/>
    <w:rsid w:val="00F933F3"/>
    <w:rsid w:val="00F96A86"/>
    <w:rsid w:val="00F96D49"/>
    <w:rsid w:val="00FA2ADA"/>
    <w:rsid w:val="00FD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6847F6CF"/>
  <w15:docId w15:val="{70498879-C71F-4BAA-9AA0-BDA6552F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81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34B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4B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4B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4B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4B9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76A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21250-D653-4EBF-A910-EFC50D164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9</Pages>
  <Words>11432</Words>
  <Characters>65167</Characters>
  <Application>Microsoft Office Word</Application>
  <DocSecurity>0</DocSecurity>
  <Lines>543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Dr. K. Anitha Kumari PSGCT</cp:lastModifiedBy>
  <cp:revision>152</cp:revision>
  <cp:lastPrinted>2023-01-05T05:24:00Z</cp:lastPrinted>
  <dcterms:created xsi:type="dcterms:W3CDTF">2023-01-04T05:43:00Z</dcterms:created>
  <dcterms:modified xsi:type="dcterms:W3CDTF">2023-01-05T09:25:00Z</dcterms:modified>
</cp:coreProperties>
</file>